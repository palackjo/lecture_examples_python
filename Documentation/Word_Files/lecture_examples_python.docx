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652AE3"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TINF 13 AI-BI</w:t>
      </w:r>
    </w:p>
    <w:p w14:paraId="552B12F7" w14:textId="77777777" w:rsidR="00CB5A1D" w:rsidRPr="00CB5A1D" w:rsidRDefault="00CB5A1D" w:rsidP="00CB5A1D">
      <w:pPr>
        <w:spacing w:after="200" w:line="276" w:lineRule="auto"/>
        <w:jc w:val="center"/>
        <w:rPr>
          <w:rFonts w:eastAsia="Times New Roman" w:cs="Times New Roman"/>
          <w:sz w:val="32"/>
          <w:szCs w:val="32"/>
        </w:rPr>
      </w:pPr>
      <w:r w:rsidRPr="00CB5A1D">
        <w:rPr>
          <w:rFonts w:eastAsia="Times New Roman" w:cs="Times New Roman"/>
          <w:sz w:val="32"/>
          <w:szCs w:val="32"/>
        </w:rPr>
        <w:t>Duale Hochschule Baden-Württemberg Mannheim</w:t>
      </w:r>
    </w:p>
    <w:p w14:paraId="70837906" w14:textId="77777777" w:rsidR="00CB5A1D" w:rsidRPr="00CB5A1D" w:rsidRDefault="00CB5A1D" w:rsidP="00CB5A1D">
      <w:pPr>
        <w:spacing w:after="200" w:line="276" w:lineRule="auto"/>
        <w:jc w:val="center"/>
        <w:rPr>
          <w:rFonts w:eastAsia="Times New Roman" w:cs="Times New Roman"/>
          <w:sz w:val="24"/>
          <w:szCs w:val="24"/>
        </w:rPr>
      </w:pPr>
      <w:r w:rsidRPr="00CB5A1D">
        <w:rPr>
          <w:rFonts w:eastAsia="Times New Roman" w:cs="Times New Roman"/>
          <w:noProof/>
          <w:sz w:val="24"/>
          <w:szCs w:val="24"/>
          <w:lang w:eastAsia="de-DE"/>
        </w:rPr>
        <w:drawing>
          <wp:inline distT="0" distB="0" distL="0" distR="0" wp14:anchorId="3A6AACBE" wp14:editId="2971CBCB">
            <wp:extent cx="2428875" cy="1009650"/>
            <wp:effectExtent l="0" t="0" r="9525"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009650"/>
                    </a:xfrm>
                    <a:prstGeom prst="rect">
                      <a:avLst/>
                    </a:prstGeom>
                    <a:noFill/>
                    <a:ln>
                      <a:noFill/>
                    </a:ln>
                  </pic:spPr>
                </pic:pic>
              </a:graphicData>
            </a:graphic>
          </wp:inline>
        </w:drawing>
      </w:r>
      <w:r w:rsidRPr="00CB5A1D">
        <w:rPr>
          <w:rFonts w:eastAsia="Times New Roman" w:cs="Times New Roman"/>
          <w:noProof/>
          <w:sz w:val="24"/>
          <w:szCs w:val="24"/>
          <w:lang w:eastAsia="de-DE"/>
        </w:rPr>
        <w:drawing>
          <wp:inline distT="0" distB="0" distL="0" distR="0" wp14:anchorId="0DA3EB43" wp14:editId="64852BE0">
            <wp:extent cx="1933575" cy="1019175"/>
            <wp:effectExtent l="0" t="0" r="9525" b="952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1019175"/>
                    </a:xfrm>
                    <a:prstGeom prst="rect">
                      <a:avLst/>
                    </a:prstGeom>
                    <a:noFill/>
                    <a:ln>
                      <a:noFill/>
                    </a:ln>
                  </pic:spPr>
                </pic:pic>
              </a:graphicData>
            </a:graphic>
          </wp:inline>
        </w:drawing>
      </w:r>
    </w:p>
    <w:p w14:paraId="7EC6DF93" w14:textId="77777777" w:rsidR="00CB5A1D" w:rsidRPr="00CB5A1D" w:rsidRDefault="00CB5A1D" w:rsidP="00CB5A1D">
      <w:pPr>
        <w:spacing w:after="200" w:line="276" w:lineRule="auto"/>
        <w:jc w:val="center"/>
        <w:rPr>
          <w:rFonts w:eastAsia="Times New Roman" w:cs="Times New Roman"/>
          <w:sz w:val="32"/>
          <w:szCs w:val="32"/>
        </w:rPr>
      </w:pPr>
      <w:r>
        <w:rPr>
          <w:rFonts w:eastAsia="Times New Roman" w:cs="Times New Roman"/>
          <w:sz w:val="32"/>
          <w:szCs w:val="32"/>
        </w:rPr>
        <w:t>Studienarbeit</w:t>
      </w:r>
      <w:r w:rsidR="004A50E8">
        <w:rPr>
          <w:rFonts w:eastAsia="Times New Roman" w:cs="Times New Roman"/>
          <w:sz w:val="32"/>
          <w:szCs w:val="32"/>
        </w:rPr>
        <w:t xml:space="preserve"> Modul T3201</w:t>
      </w:r>
      <w:r w:rsidRPr="00CB5A1D">
        <w:rPr>
          <w:rFonts w:eastAsia="Times New Roman" w:cs="Times New Roman"/>
          <w:sz w:val="32"/>
          <w:szCs w:val="32"/>
        </w:rPr>
        <w:t xml:space="preserve"> DBHW Mannheim</w:t>
      </w:r>
    </w:p>
    <w:p w14:paraId="2E7C091C" w14:textId="77777777" w:rsidR="00CB5A1D" w:rsidRPr="00CB5A1D" w:rsidRDefault="00CB5A1D" w:rsidP="00CB5A1D">
      <w:pPr>
        <w:spacing w:after="200" w:line="276" w:lineRule="auto"/>
        <w:jc w:val="center"/>
        <w:rPr>
          <w:rFonts w:eastAsia="Times New Roman" w:cs="Times New Roman"/>
          <w:sz w:val="32"/>
          <w:szCs w:val="32"/>
        </w:rPr>
      </w:pPr>
    </w:p>
    <w:p w14:paraId="677630A4" w14:textId="77777777" w:rsidR="00CB5A1D" w:rsidRPr="00CB5A1D" w:rsidRDefault="00CB5A1D" w:rsidP="00CB5A1D">
      <w:pPr>
        <w:spacing w:after="200" w:line="276" w:lineRule="auto"/>
        <w:jc w:val="center"/>
        <w:rPr>
          <w:rFonts w:eastAsia="Times New Roman" w:cs="Times New Roman"/>
          <w:sz w:val="48"/>
          <w:szCs w:val="48"/>
          <w:u w:val="single"/>
        </w:rPr>
      </w:pPr>
      <w:r>
        <w:rPr>
          <w:rFonts w:eastAsia="Times New Roman" w:cs="Times New Roman"/>
          <w:sz w:val="48"/>
          <w:szCs w:val="48"/>
          <w:u w:val="single"/>
        </w:rPr>
        <w:t>Implementierung von SetlX-Programmen in Python</w:t>
      </w:r>
    </w:p>
    <w:p w14:paraId="3C34E9A2" w14:textId="77777777" w:rsidR="00CB5A1D" w:rsidRDefault="00CB5A1D" w:rsidP="00CB5A1D">
      <w:pPr>
        <w:spacing w:after="200" w:line="276" w:lineRule="auto"/>
        <w:rPr>
          <w:rFonts w:eastAsia="Times New Roman" w:cs="Times New Roman"/>
          <w:sz w:val="32"/>
          <w:szCs w:val="32"/>
        </w:rPr>
      </w:pPr>
    </w:p>
    <w:p w14:paraId="54F3AE76" w14:textId="77777777" w:rsidR="00D31A94" w:rsidRDefault="00D31A94" w:rsidP="00CB5A1D">
      <w:pPr>
        <w:spacing w:after="200" w:line="276" w:lineRule="auto"/>
        <w:rPr>
          <w:rFonts w:eastAsia="Times New Roman" w:cs="Times New Roman"/>
          <w:sz w:val="32"/>
          <w:szCs w:val="32"/>
        </w:rPr>
      </w:pPr>
    </w:p>
    <w:p w14:paraId="2378D111" w14:textId="77777777" w:rsidR="00D31A94" w:rsidRPr="00CB5A1D" w:rsidRDefault="00D31A94" w:rsidP="00CB5A1D">
      <w:pPr>
        <w:spacing w:after="200" w:line="276" w:lineRule="auto"/>
        <w:rPr>
          <w:rFonts w:eastAsia="Times New Roman" w:cs="Times New Roman"/>
          <w:sz w:val="24"/>
          <w:szCs w:val="24"/>
        </w:rPr>
      </w:pPr>
    </w:p>
    <w:p w14:paraId="6CF937BD" w14:textId="77777777" w:rsidR="00CB5A1D" w:rsidRPr="00CB5A1D" w:rsidRDefault="00CB5A1D" w:rsidP="00CB5A1D">
      <w:pPr>
        <w:spacing w:after="200" w:line="276" w:lineRule="auto"/>
        <w:rPr>
          <w:rFonts w:eastAsia="Times New Roman" w:cs="Times New Roman"/>
          <w:sz w:val="24"/>
          <w:szCs w:val="24"/>
        </w:rPr>
      </w:pPr>
    </w:p>
    <w:p w14:paraId="2FDC4133" w14:textId="77777777" w:rsidR="00CB5A1D" w:rsidRPr="00CB5A1D" w:rsidRDefault="00CB5A1D" w:rsidP="00CB5A1D">
      <w:pPr>
        <w:spacing w:after="200" w:line="276" w:lineRule="auto"/>
        <w:rPr>
          <w:rFonts w:eastAsia="Times New Roman" w:cs="Times New Roman"/>
          <w:sz w:val="24"/>
          <w:szCs w:val="24"/>
        </w:rPr>
      </w:pPr>
    </w:p>
    <w:tbl>
      <w:tblPr>
        <w:tblStyle w:val="Tabellenraster"/>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2"/>
        <w:gridCol w:w="2446"/>
        <w:gridCol w:w="1951"/>
        <w:gridCol w:w="3118"/>
      </w:tblGrid>
      <w:tr w:rsidR="00CB5A1D" w:rsidRPr="00CB5A1D" w14:paraId="4073DA27" w14:textId="77777777" w:rsidTr="00CB5A1D">
        <w:trPr>
          <w:trHeight w:val="563"/>
        </w:trPr>
        <w:tc>
          <w:tcPr>
            <w:tcW w:w="2232" w:type="dxa"/>
          </w:tcPr>
          <w:p w14:paraId="2FBE1EF7" w14:textId="77777777" w:rsidR="00CB5A1D" w:rsidRPr="00CB5A1D" w:rsidRDefault="00CB5A1D" w:rsidP="00CB5A1D">
            <w:pPr>
              <w:spacing w:after="200" w:line="276" w:lineRule="auto"/>
              <w:rPr>
                <w:sz w:val="24"/>
                <w:szCs w:val="24"/>
              </w:rPr>
            </w:pPr>
            <w:r w:rsidRPr="00CB5A1D">
              <w:rPr>
                <w:sz w:val="24"/>
                <w:szCs w:val="24"/>
              </w:rPr>
              <w:t>Name:</w:t>
            </w:r>
          </w:p>
        </w:tc>
        <w:tc>
          <w:tcPr>
            <w:tcW w:w="2446" w:type="dxa"/>
          </w:tcPr>
          <w:p w14:paraId="2BB6B09D" w14:textId="77777777" w:rsidR="00CB5A1D" w:rsidRPr="00CB5A1D" w:rsidRDefault="00CB5A1D" w:rsidP="00CB5A1D">
            <w:pPr>
              <w:spacing w:after="200" w:line="276" w:lineRule="auto"/>
              <w:rPr>
                <w:sz w:val="24"/>
                <w:szCs w:val="24"/>
              </w:rPr>
            </w:pPr>
            <w:r>
              <w:rPr>
                <w:sz w:val="24"/>
                <w:szCs w:val="24"/>
              </w:rPr>
              <w:t>Johann Boschmann</w:t>
            </w:r>
          </w:p>
        </w:tc>
        <w:tc>
          <w:tcPr>
            <w:tcW w:w="1951" w:type="dxa"/>
          </w:tcPr>
          <w:p w14:paraId="1AA24A6F" w14:textId="77777777" w:rsidR="00CB5A1D" w:rsidRPr="00CB5A1D" w:rsidRDefault="00CB5A1D" w:rsidP="00CB5A1D">
            <w:pPr>
              <w:spacing w:after="200" w:line="276" w:lineRule="auto"/>
              <w:rPr>
                <w:sz w:val="24"/>
                <w:szCs w:val="24"/>
              </w:rPr>
            </w:pPr>
            <w:r>
              <w:rPr>
                <w:sz w:val="24"/>
                <w:szCs w:val="24"/>
              </w:rPr>
              <w:t>Name:</w:t>
            </w:r>
          </w:p>
        </w:tc>
        <w:tc>
          <w:tcPr>
            <w:tcW w:w="3118" w:type="dxa"/>
          </w:tcPr>
          <w:p w14:paraId="5F0E3E2B" w14:textId="77777777" w:rsidR="00CB5A1D" w:rsidRPr="00CB5A1D" w:rsidRDefault="00CB5A1D" w:rsidP="00CB5A1D">
            <w:pPr>
              <w:spacing w:after="200" w:line="276" w:lineRule="auto"/>
              <w:rPr>
                <w:sz w:val="24"/>
                <w:szCs w:val="24"/>
              </w:rPr>
            </w:pPr>
            <w:r>
              <w:rPr>
                <w:sz w:val="24"/>
                <w:szCs w:val="24"/>
              </w:rPr>
              <w:t>Joseph Palackal</w:t>
            </w:r>
          </w:p>
        </w:tc>
      </w:tr>
      <w:tr w:rsidR="00CB5A1D" w:rsidRPr="00CB5A1D" w14:paraId="38F1D865" w14:textId="77777777" w:rsidTr="00CB5A1D">
        <w:trPr>
          <w:trHeight w:val="563"/>
        </w:trPr>
        <w:tc>
          <w:tcPr>
            <w:tcW w:w="2232" w:type="dxa"/>
          </w:tcPr>
          <w:p w14:paraId="3784DE8A" w14:textId="77777777" w:rsidR="00CB5A1D" w:rsidRPr="00CB5A1D" w:rsidRDefault="00CB5A1D" w:rsidP="00CB5A1D">
            <w:pPr>
              <w:spacing w:after="200" w:line="276" w:lineRule="auto"/>
              <w:rPr>
                <w:sz w:val="24"/>
                <w:szCs w:val="24"/>
              </w:rPr>
            </w:pPr>
            <w:r w:rsidRPr="00CB5A1D">
              <w:rPr>
                <w:sz w:val="24"/>
                <w:szCs w:val="24"/>
              </w:rPr>
              <w:t>Matrikelnummer:</w:t>
            </w:r>
          </w:p>
        </w:tc>
        <w:tc>
          <w:tcPr>
            <w:tcW w:w="2446" w:type="dxa"/>
          </w:tcPr>
          <w:p w14:paraId="7F5A1BD6" w14:textId="77777777" w:rsidR="00CB5A1D" w:rsidRPr="00CB5A1D" w:rsidRDefault="00543D6E" w:rsidP="00CB5A1D">
            <w:pPr>
              <w:spacing w:after="200" w:line="276" w:lineRule="auto"/>
              <w:rPr>
                <w:sz w:val="24"/>
                <w:szCs w:val="24"/>
              </w:rPr>
            </w:pPr>
            <w:r w:rsidRPr="00543D6E">
              <w:rPr>
                <w:color w:val="FF0000"/>
                <w:sz w:val="24"/>
                <w:szCs w:val="24"/>
              </w:rPr>
              <w:t>XXXXXXX</w:t>
            </w:r>
          </w:p>
        </w:tc>
        <w:tc>
          <w:tcPr>
            <w:tcW w:w="1951" w:type="dxa"/>
          </w:tcPr>
          <w:p w14:paraId="3EEADA6D" w14:textId="77777777" w:rsidR="00CB5A1D" w:rsidRPr="00CB5A1D" w:rsidRDefault="00CB5A1D" w:rsidP="00CB5A1D">
            <w:pPr>
              <w:spacing w:after="200" w:line="276" w:lineRule="auto"/>
              <w:rPr>
                <w:sz w:val="24"/>
                <w:szCs w:val="24"/>
              </w:rPr>
            </w:pPr>
            <w:r>
              <w:rPr>
                <w:sz w:val="24"/>
                <w:szCs w:val="24"/>
              </w:rPr>
              <w:t>Matrikelnummer:</w:t>
            </w:r>
          </w:p>
        </w:tc>
        <w:tc>
          <w:tcPr>
            <w:tcW w:w="3118" w:type="dxa"/>
          </w:tcPr>
          <w:p w14:paraId="52CA60D6" w14:textId="77777777" w:rsidR="00CB5A1D" w:rsidRPr="00CB5A1D" w:rsidRDefault="00CB5A1D" w:rsidP="00CB5A1D">
            <w:pPr>
              <w:spacing w:after="200" w:line="276" w:lineRule="auto"/>
              <w:rPr>
                <w:sz w:val="24"/>
                <w:szCs w:val="24"/>
              </w:rPr>
            </w:pPr>
            <w:r w:rsidRPr="00CB5A1D">
              <w:rPr>
                <w:sz w:val="24"/>
                <w:szCs w:val="24"/>
              </w:rPr>
              <w:t>5839999</w:t>
            </w:r>
          </w:p>
        </w:tc>
      </w:tr>
      <w:tr w:rsidR="00CB5A1D" w:rsidRPr="00CB5A1D" w14:paraId="374B8AF3" w14:textId="77777777" w:rsidTr="00CB5A1D">
        <w:trPr>
          <w:trHeight w:val="563"/>
        </w:trPr>
        <w:tc>
          <w:tcPr>
            <w:tcW w:w="2232" w:type="dxa"/>
          </w:tcPr>
          <w:p w14:paraId="31076EB0" w14:textId="77777777" w:rsidR="00CB5A1D" w:rsidRPr="00CB5A1D" w:rsidRDefault="00CB5A1D" w:rsidP="00CB5A1D">
            <w:pPr>
              <w:spacing w:after="200" w:line="276" w:lineRule="auto"/>
              <w:rPr>
                <w:sz w:val="24"/>
                <w:szCs w:val="24"/>
              </w:rPr>
            </w:pPr>
            <w:r w:rsidRPr="00CB5A1D">
              <w:rPr>
                <w:sz w:val="24"/>
                <w:szCs w:val="24"/>
              </w:rPr>
              <w:t>Kurs:</w:t>
            </w:r>
          </w:p>
        </w:tc>
        <w:tc>
          <w:tcPr>
            <w:tcW w:w="2446" w:type="dxa"/>
          </w:tcPr>
          <w:p w14:paraId="052E212B" w14:textId="77777777" w:rsidR="00CB5A1D" w:rsidRPr="00CB5A1D" w:rsidRDefault="00CB5A1D" w:rsidP="00CB5A1D">
            <w:pPr>
              <w:spacing w:after="200" w:line="276" w:lineRule="auto"/>
              <w:rPr>
                <w:sz w:val="24"/>
                <w:szCs w:val="24"/>
              </w:rPr>
            </w:pPr>
            <w:r w:rsidRPr="00CB5A1D">
              <w:rPr>
                <w:sz w:val="24"/>
                <w:szCs w:val="24"/>
              </w:rPr>
              <w:t>TINF13AIBI</w:t>
            </w:r>
          </w:p>
        </w:tc>
        <w:tc>
          <w:tcPr>
            <w:tcW w:w="1951" w:type="dxa"/>
          </w:tcPr>
          <w:p w14:paraId="55BB302F" w14:textId="77777777" w:rsidR="00CB5A1D" w:rsidRPr="00CB5A1D" w:rsidRDefault="00CB5A1D" w:rsidP="00CB5A1D">
            <w:pPr>
              <w:spacing w:after="200" w:line="276" w:lineRule="auto"/>
              <w:rPr>
                <w:sz w:val="24"/>
                <w:szCs w:val="24"/>
              </w:rPr>
            </w:pPr>
          </w:p>
        </w:tc>
        <w:tc>
          <w:tcPr>
            <w:tcW w:w="3118" w:type="dxa"/>
          </w:tcPr>
          <w:p w14:paraId="09345272" w14:textId="77777777" w:rsidR="00CB5A1D" w:rsidRPr="00CB5A1D" w:rsidRDefault="00CB5A1D" w:rsidP="00CB5A1D">
            <w:pPr>
              <w:spacing w:after="200" w:line="276" w:lineRule="auto"/>
              <w:rPr>
                <w:sz w:val="24"/>
                <w:szCs w:val="24"/>
                <w:lang w:val="fr-FR"/>
              </w:rPr>
            </w:pPr>
          </w:p>
        </w:tc>
      </w:tr>
      <w:tr w:rsidR="00CB5A1D" w:rsidRPr="00CB5A1D" w14:paraId="4ED86DBE" w14:textId="77777777" w:rsidTr="00CB5A1D">
        <w:trPr>
          <w:trHeight w:val="563"/>
        </w:trPr>
        <w:tc>
          <w:tcPr>
            <w:tcW w:w="2232" w:type="dxa"/>
          </w:tcPr>
          <w:p w14:paraId="681E5435" w14:textId="77777777" w:rsidR="00CB5A1D" w:rsidRPr="00CB5A1D" w:rsidRDefault="00CB5A1D" w:rsidP="00CB5A1D">
            <w:pPr>
              <w:spacing w:after="200" w:line="276" w:lineRule="auto"/>
              <w:rPr>
                <w:sz w:val="24"/>
                <w:szCs w:val="24"/>
              </w:rPr>
            </w:pPr>
            <w:r w:rsidRPr="00CB5A1D">
              <w:rPr>
                <w:sz w:val="24"/>
                <w:szCs w:val="24"/>
              </w:rPr>
              <w:t>Studiengangsleiter:</w:t>
            </w:r>
          </w:p>
        </w:tc>
        <w:tc>
          <w:tcPr>
            <w:tcW w:w="2446" w:type="dxa"/>
          </w:tcPr>
          <w:p w14:paraId="6E915D7A" w14:textId="77777777" w:rsidR="00CB5A1D" w:rsidRPr="00CB5A1D" w:rsidRDefault="00CB5A1D" w:rsidP="00CB5A1D">
            <w:pPr>
              <w:spacing w:after="200" w:line="276" w:lineRule="auto"/>
              <w:rPr>
                <w:sz w:val="24"/>
                <w:szCs w:val="24"/>
              </w:rPr>
            </w:pPr>
            <w:r w:rsidRPr="00CB5A1D">
              <w:rPr>
                <w:sz w:val="24"/>
                <w:szCs w:val="24"/>
              </w:rPr>
              <w:t xml:space="preserve">Prof. Dr. </w:t>
            </w:r>
            <w:r>
              <w:rPr>
                <w:sz w:val="24"/>
                <w:szCs w:val="24"/>
              </w:rPr>
              <w:t>A. Müller</w:t>
            </w:r>
          </w:p>
        </w:tc>
        <w:tc>
          <w:tcPr>
            <w:tcW w:w="1951" w:type="dxa"/>
          </w:tcPr>
          <w:p w14:paraId="59BC048F" w14:textId="77777777" w:rsidR="00CB5A1D" w:rsidRPr="00CB5A1D" w:rsidRDefault="00CB5A1D" w:rsidP="00CB5A1D">
            <w:pPr>
              <w:spacing w:after="200" w:line="276" w:lineRule="auto"/>
              <w:rPr>
                <w:sz w:val="24"/>
                <w:szCs w:val="24"/>
              </w:rPr>
            </w:pPr>
            <w:r w:rsidRPr="00CB5A1D">
              <w:rPr>
                <w:sz w:val="24"/>
                <w:szCs w:val="24"/>
              </w:rPr>
              <w:t>Betreuer:</w:t>
            </w:r>
          </w:p>
        </w:tc>
        <w:tc>
          <w:tcPr>
            <w:tcW w:w="3118" w:type="dxa"/>
          </w:tcPr>
          <w:p w14:paraId="1D07C9E1" w14:textId="77777777" w:rsidR="00CB5A1D" w:rsidRPr="00CB5A1D" w:rsidRDefault="00CB5A1D" w:rsidP="00CB5A1D">
            <w:pPr>
              <w:spacing w:after="200" w:line="276" w:lineRule="auto"/>
              <w:rPr>
                <w:sz w:val="24"/>
                <w:szCs w:val="24"/>
              </w:rPr>
            </w:pPr>
            <w:r>
              <w:rPr>
                <w:sz w:val="24"/>
                <w:szCs w:val="24"/>
              </w:rPr>
              <w:t>Prof. Dr. K. Stroetmann</w:t>
            </w:r>
          </w:p>
        </w:tc>
      </w:tr>
      <w:tr w:rsidR="00CB5A1D" w:rsidRPr="00CB5A1D" w14:paraId="35579C03" w14:textId="77777777" w:rsidTr="00CB5A1D">
        <w:trPr>
          <w:trHeight w:val="563"/>
        </w:trPr>
        <w:tc>
          <w:tcPr>
            <w:tcW w:w="2232" w:type="dxa"/>
          </w:tcPr>
          <w:p w14:paraId="5FF6E3EB" w14:textId="77777777" w:rsidR="00CB5A1D" w:rsidRPr="00CB5A1D" w:rsidRDefault="00CB5A1D" w:rsidP="00CB5A1D">
            <w:pPr>
              <w:spacing w:after="200" w:line="276" w:lineRule="auto"/>
              <w:rPr>
                <w:sz w:val="24"/>
                <w:szCs w:val="24"/>
              </w:rPr>
            </w:pPr>
            <w:r w:rsidRPr="00CB5A1D">
              <w:rPr>
                <w:sz w:val="24"/>
                <w:szCs w:val="24"/>
              </w:rPr>
              <w:t>Datum:</w:t>
            </w:r>
          </w:p>
        </w:tc>
        <w:tc>
          <w:tcPr>
            <w:tcW w:w="2446" w:type="dxa"/>
          </w:tcPr>
          <w:p w14:paraId="1D929CAB" w14:textId="77777777" w:rsidR="00CB5A1D" w:rsidRPr="00CB5A1D" w:rsidRDefault="00CB5A1D" w:rsidP="00CB5A1D">
            <w:pPr>
              <w:spacing w:after="200" w:line="276" w:lineRule="auto"/>
              <w:rPr>
                <w:sz w:val="24"/>
                <w:szCs w:val="24"/>
              </w:rPr>
            </w:pPr>
          </w:p>
        </w:tc>
        <w:tc>
          <w:tcPr>
            <w:tcW w:w="1951" w:type="dxa"/>
          </w:tcPr>
          <w:p w14:paraId="1C910DFC" w14:textId="77777777" w:rsidR="00CB5A1D" w:rsidRPr="00CB5A1D" w:rsidRDefault="00CB5A1D" w:rsidP="00CB5A1D">
            <w:pPr>
              <w:spacing w:after="200" w:line="276" w:lineRule="auto"/>
              <w:rPr>
                <w:sz w:val="24"/>
                <w:szCs w:val="24"/>
              </w:rPr>
            </w:pPr>
          </w:p>
        </w:tc>
        <w:tc>
          <w:tcPr>
            <w:tcW w:w="3118" w:type="dxa"/>
          </w:tcPr>
          <w:p w14:paraId="03D2496D" w14:textId="77777777" w:rsidR="00CB5A1D" w:rsidRPr="00CB5A1D" w:rsidRDefault="00CB5A1D" w:rsidP="00CB5A1D">
            <w:pPr>
              <w:spacing w:after="200" w:line="276" w:lineRule="auto"/>
              <w:rPr>
                <w:sz w:val="24"/>
                <w:szCs w:val="24"/>
              </w:rPr>
            </w:pPr>
          </w:p>
        </w:tc>
      </w:tr>
      <w:tr w:rsidR="00CB5A1D" w:rsidRPr="00CB5A1D" w14:paraId="690E4508" w14:textId="77777777" w:rsidTr="00CB5A1D">
        <w:trPr>
          <w:trHeight w:val="563"/>
        </w:trPr>
        <w:tc>
          <w:tcPr>
            <w:tcW w:w="2232" w:type="dxa"/>
          </w:tcPr>
          <w:p w14:paraId="7D08E884" w14:textId="77777777" w:rsidR="00CB5A1D" w:rsidRPr="00CB5A1D" w:rsidRDefault="00CB5A1D" w:rsidP="00CB5A1D">
            <w:pPr>
              <w:spacing w:after="200" w:line="276" w:lineRule="auto"/>
              <w:rPr>
                <w:sz w:val="24"/>
                <w:szCs w:val="24"/>
              </w:rPr>
            </w:pPr>
            <w:r w:rsidRPr="00CB5A1D">
              <w:rPr>
                <w:sz w:val="24"/>
                <w:szCs w:val="24"/>
              </w:rPr>
              <w:t>Zeitraum:</w:t>
            </w:r>
          </w:p>
        </w:tc>
        <w:tc>
          <w:tcPr>
            <w:tcW w:w="2446" w:type="dxa"/>
          </w:tcPr>
          <w:p w14:paraId="59CD1074" w14:textId="77777777" w:rsidR="00CB5A1D" w:rsidRPr="00CB5A1D" w:rsidRDefault="00CB5A1D" w:rsidP="00CB5A1D">
            <w:pPr>
              <w:spacing w:after="200" w:line="276" w:lineRule="auto"/>
              <w:rPr>
                <w:sz w:val="24"/>
                <w:szCs w:val="24"/>
              </w:rPr>
            </w:pPr>
            <w:r w:rsidRPr="00543D6E">
              <w:rPr>
                <w:color w:val="FF0000"/>
                <w:sz w:val="24"/>
                <w:szCs w:val="24"/>
              </w:rPr>
              <w:t>XX.XX. – XX.XX.XXXX</w:t>
            </w:r>
          </w:p>
        </w:tc>
        <w:tc>
          <w:tcPr>
            <w:tcW w:w="1951" w:type="dxa"/>
          </w:tcPr>
          <w:p w14:paraId="2AFD1FC3" w14:textId="77777777" w:rsidR="00CB5A1D" w:rsidRPr="00CB5A1D" w:rsidRDefault="00CB5A1D" w:rsidP="00CB5A1D">
            <w:pPr>
              <w:spacing w:after="200" w:line="276" w:lineRule="auto"/>
              <w:rPr>
                <w:sz w:val="24"/>
                <w:szCs w:val="24"/>
              </w:rPr>
            </w:pPr>
            <w:r w:rsidRPr="00CB5A1D">
              <w:rPr>
                <w:sz w:val="24"/>
                <w:szCs w:val="24"/>
              </w:rPr>
              <w:t>Unterschrift Betreuer:</w:t>
            </w:r>
          </w:p>
        </w:tc>
        <w:tc>
          <w:tcPr>
            <w:tcW w:w="3118" w:type="dxa"/>
          </w:tcPr>
          <w:p w14:paraId="4BB84BB7" w14:textId="77777777" w:rsidR="00CB5A1D" w:rsidRPr="00CB5A1D" w:rsidRDefault="00CB5A1D" w:rsidP="00CB5A1D">
            <w:pPr>
              <w:spacing w:after="200" w:line="276" w:lineRule="auto"/>
              <w:rPr>
                <w:sz w:val="24"/>
                <w:szCs w:val="24"/>
              </w:rPr>
            </w:pPr>
          </w:p>
          <w:p w14:paraId="783D7714" w14:textId="77777777" w:rsidR="00CB5A1D" w:rsidRPr="00CB5A1D" w:rsidRDefault="00CB5A1D" w:rsidP="00CB5A1D">
            <w:pPr>
              <w:spacing w:after="200" w:line="276" w:lineRule="auto"/>
              <w:rPr>
                <w:sz w:val="24"/>
                <w:szCs w:val="24"/>
              </w:rPr>
            </w:pPr>
            <w:r w:rsidRPr="00CB5A1D">
              <w:rPr>
                <w:sz w:val="24"/>
                <w:szCs w:val="24"/>
              </w:rPr>
              <w:t>________________________</w:t>
            </w:r>
          </w:p>
        </w:tc>
      </w:tr>
    </w:tbl>
    <w:p w14:paraId="637B2D07" w14:textId="77777777" w:rsidR="0034476F" w:rsidRDefault="0034476F">
      <w:pPr>
        <w:pStyle w:val="Inhaltsverzeichnisberschrift"/>
        <w:rPr>
          <w:rFonts w:asciiTheme="minorHAnsi" w:eastAsiaTheme="minorHAnsi" w:hAnsiTheme="minorHAnsi" w:cstheme="minorBidi"/>
          <w:color w:val="auto"/>
          <w:sz w:val="22"/>
          <w:szCs w:val="22"/>
          <w:lang w:eastAsia="en-US"/>
        </w:rPr>
      </w:pPr>
    </w:p>
    <w:p w14:paraId="077B5FAE" w14:textId="77777777" w:rsidR="0034476F" w:rsidRDefault="0034476F">
      <w:pPr>
        <w:pStyle w:val="Inhaltsverzeichnisberschrift"/>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695687792"/>
        <w:docPartObj>
          <w:docPartGallery w:val="Table of Contents"/>
          <w:docPartUnique/>
        </w:docPartObj>
      </w:sdtPr>
      <w:sdtEndPr>
        <w:rPr>
          <w:b/>
          <w:bCs/>
        </w:rPr>
      </w:sdtEndPr>
      <w:sdtContent>
        <w:p w14:paraId="23124C89" w14:textId="77777777" w:rsidR="008923DC" w:rsidRDefault="008923DC">
          <w:pPr>
            <w:pStyle w:val="Inhaltsverzeichnisberschrift"/>
          </w:pPr>
          <w:r>
            <w:t>Inhaltsverzeichnis</w:t>
          </w:r>
        </w:p>
        <w:p w14:paraId="551AF197" w14:textId="7C4CABFA" w:rsidR="0065551B" w:rsidRDefault="008923DC">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51427618" w:history="1">
            <w:r w:rsidR="0065551B" w:rsidRPr="00AC3F6A">
              <w:rPr>
                <w:rStyle w:val="Hyperlink"/>
                <w:noProof/>
              </w:rPr>
              <w:t>Abbildungsverzeichnis</w:t>
            </w:r>
            <w:r w:rsidR="0065551B">
              <w:rPr>
                <w:noProof/>
                <w:webHidden/>
              </w:rPr>
              <w:tab/>
            </w:r>
            <w:r w:rsidR="0065551B">
              <w:rPr>
                <w:noProof/>
                <w:webHidden/>
              </w:rPr>
              <w:fldChar w:fldCharType="begin"/>
            </w:r>
            <w:r w:rsidR="0065551B">
              <w:rPr>
                <w:noProof/>
                <w:webHidden/>
              </w:rPr>
              <w:instrText xml:space="preserve"> PAGEREF _Toc451427618 \h </w:instrText>
            </w:r>
            <w:r w:rsidR="0065551B">
              <w:rPr>
                <w:noProof/>
                <w:webHidden/>
              </w:rPr>
            </w:r>
            <w:r w:rsidR="0065551B">
              <w:rPr>
                <w:noProof/>
                <w:webHidden/>
              </w:rPr>
              <w:fldChar w:fldCharType="separate"/>
            </w:r>
            <w:r w:rsidR="002D37B0">
              <w:rPr>
                <w:noProof/>
                <w:webHidden/>
              </w:rPr>
              <w:t>2</w:t>
            </w:r>
            <w:r w:rsidR="0065551B">
              <w:rPr>
                <w:noProof/>
                <w:webHidden/>
              </w:rPr>
              <w:fldChar w:fldCharType="end"/>
            </w:r>
          </w:hyperlink>
        </w:p>
        <w:p w14:paraId="05B31616" w14:textId="35C517B2" w:rsidR="0065551B" w:rsidRDefault="00C571D7">
          <w:pPr>
            <w:pStyle w:val="Verzeichnis1"/>
            <w:tabs>
              <w:tab w:val="left" w:pos="440"/>
              <w:tab w:val="right" w:leader="dot" w:pos="9062"/>
            </w:tabs>
            <w:rPr>
              <w:rFonts w:eastAsiaTheme="minorEastAsia"/>
              <w:noProof/>
              <w:lang w:val="en-US"/>
            </w:rPr>
          </w:pPr>
          <w:hyperlink w:anchor="_Toc451427619" w:history="1">
            <w:r w:rsidR="0065551B" w:rsidRPr="00AC3F6A">
              <w:rPr>
                <w:rStyle w:val="Hyperlink"/>
                <w:noProof/>
              </w:rPr>
              <w:t>1.</w:t>
            </w:r>
            <w:r w:rsidR="0065551B">
              <w:rPr>
                <w:rFonts w:eastAsiaTheme="minorEastAsia"/>
                <w:noProof/>
                <w:lang w:val="en-US"/>
              </w:rPr>
              <w:tab/>
            </w:r>
            <w:r w:rsidR="0065551B" w:rsidRPr="00AC3F6A">
              <w:rPr>
                <w:rStyle w:val="Hyperlink"/>
                <w:noProof/>
              </w:rPr>
              <w:t>Einleitung</w:t>
            </w:r>
            <w:r w:rsidR="0065551B">
              <w:rPr>
                <w:noProof/>
                <w:webHidden/>
              </w:rPr>
              <w:tab/>
            </w:r>
            <w:r w:rsidR="0065551B">
              <w:rPr>
                <w:noProof/>
                <w:webHidden/>
              </w:rPr>
              <w:fldChar w:fldCharType="begin"/>
            </w:r>
            <w:r w:rsidR="0065551B">
              <w:rPr>
                <w:noProof/>
                <w:webHidden/>
              </w:rPr>
              <w:instrText xml:space="preserve"> PAGEREF _Toc451427619 \h </w:instrText>
            </w:r>
            <w:r w:rsidR="0065551B">
              <w:rPr>
                <w:noProof/>
                <w:webHidden/>
              </w:rPr>
            </w:r>
            <w:r w:rsidR="0065551B">
              <w:rPr>
                <w:noProof/>
                <w:webHidden/>
              </w:rPr>
              <w:fldChar w:fldCharType="separate"/>
            </w:r>
            <w:r w:rsidR="002D37B0">
              <w:rPr>
                <w:noProof/>
                <w:webHidden/>
              </w:rPr>
              <w:t>4</w:t>
            </w:r>
            <w:r w:rsidR="0065551B">
              <w:rPr>
                <w:noProof/>
                <w:webHidden/>
              </w:rPr>
              <w:fldChar w:fldCharType="end"/>
            </w:r>
          </w:hyperlink>
        </w:p>
        <w:p w14:paraId="4262F081" w14:textId="38C96728" w:rsidR="0065551B" w:rsidRDefault="00C571D7">
          <w:pPr>
            <w:pStyle w:val="Verzeichnis1"/>
            <w:tabs>
              <w:tab w:val="left" w:pos="440"/>
              <w:tab w:val="right" w:leader="dot" w:pos="9062"/>
            </w:tabs>
            <w:rPr>
              <w:rFonts w:eastAsiaTheme="minorEastAsia"/>
              <w:noProof/>
              <w:lang w:val="en-US"/>
            </w:rPr>
          </w:pPr>
          <w:hyperlink w:anchor="_Toc451427620" w:history="1">
            <w:r w:rsidR="0065551B" w:rsidRPr="00AC3F6A">
              <w:rPr>
                <w:rStyle w:val="Hyperlink"/>
                <w:noProof/>
              </w:rPr>
              <w:t>2.</w:t>
            </w:r>
            <w:r w:rsidR="0065551B">
              <w:rPr>
                <w:rFonts w:eastAsiaTheme="minorEastAsia"/>
                <w:noProof/>
                <w:lang w:val="en-US"/>
              </w:rPr>
              <w:tab/>
            </w:r>
            <w:r w:rsidR="0065551B" w:rsidRPr="00AC3F6A">
              <w:rPr>
                <w:rStyle w:val="Hyperlink"/>
                <w:noProof/>
              </w:rPr>
              <w:t>Warum Python?</w:t>
            </w:r>
            <w:r w:rsidR="0065551B">
              <w:rPr>
                <w:noProof/>
                <w:webHidden/>
              </w:rPr>
              <w:tab/>
            </w:r>
            <w:r w:rsidR="0065551B">
              <w:rPr>
                <w:noProof/>
                <w:webHidden/>
              </w:rPr>
              <w:fldChar w:fldCharType="begin"/>
            </w:r>
            <w:r w:rsidR="0065551B">
              <w:rPr>
                <w:noProof/>
                <w:webHidden/>
              </w:rPr>
              <w:instrText xml:space="preserve"> PAGEREF _Toc451427620 \h </w:instrText>
            </w:r>
            <w:r w:rsidR="0065551B">
              <w:rPr>
                <w:noProof/>
                <w:webHidden/>
              </w:rPr>
            </w:r>
            <w:r w:rsidR="0065551B">
              <w:rPr>
                <w:noProof/>
                <w:webHidden/>
              </w:rPr>
              <w:fldChar w:fldCharType="separate"/>
            </w:r>
            <w:r w:rsidR="002D37B0">
              <w:rPr>
                <w:noProof/>
                <w:webHidden/>
              </w:rPr>
              <w:t>5</w:t>
            </w:r>
            <w:r w:rsidR="0065551B">
              <w:rPr>
                <w:noProof/>
                <w:webHidden/>
              </w:rPr>
              <w:fldChar w:fldCharType="end"/>
            </w:r>
          </w:hyperlink>
        </w:p>
        <w:p w14:paraId="68B16CA3" w14:textId="5D2AA571" w:rsidR="0065551B" w:rsidRDefault="00C571D7">
          <w:pPr>
            <w:pStyle w:val="Verzeichnis1"/>
            <w:tabs>
              <w:tab w:val="left" w:pos="440"/>
              <w:tab w:val="right" w:leader="dot" w:pos="9062"/>
            </w:tabs>
            <w:rPr>
              <w:rFonts w:eastAsiaTheme="minorEastAsia"/>
              <w:noProof/>
              <w:lang w:val="en-US"/>
            </w:rPr>
          </w:pPr>
          <w:hyperlink w:anchor="_Toc451427621" w:history="1">
            <w:r w:rsidR="0065551B" w:rsidRPr="00AC3F6A">
              <w:rPr>
                <w:rStyle w:val="Hyperlink"/>
                <w:noProof/>
              </w:rPr>
              <w:t>3.</w:t>
            </w:r>
            <w:r w:rsidR="0065551B">
              <w:rPr>
                <w:rFonts w:eastAsiaTheme="minorEastAsia"/>
                <w:noProof/>
                <w:lang w:val="en-US"/>
              </w:rPr>
              <w:tab/>
            </w:r>
            <w:r w:rsidR="0065551B" w:rsidRPr="00AC3F6A">
              <w:rPr>
                <w:rStyle w:val="Hyperlink"/>
                <w:noProof/>
              </w:rPr>
              <w:t>Skripte in reinem Python  //TODO: besseren Titel finden</w:t>
            </w:r>
            <w:r w:rsidR="0065551B">
              <w:rPr>
                <w:noProof/>
                <w:webHidden/>
              </w:rPr>
              <w:tab/>
            </w:r>
            <w:r w:rsidR="0065551B">
              <w:rPr>
                <w:noProof/>
                <w:webHidden/>
              </w:rPr>
              <w:fldChar w:fldCharType="begin"/>
            </w:r>
            <w:r w:rsidR="0065551B">
              <w:rPr>
                <w:noProof/>
                <w:webHidden/>
              </w:rPr>
              <w:instrText xml:space="preserve"> PAGEREF _Toc451427621 \h </w:instrText>
            </w:r>
            <w:r w:rsidR="0065551B">
              <w:rPr>
                <w:noProof/>
                <w:webHidden/>
              </w:rPr>
            </w:r>
            <w:r w:rsidR="0065551B">
              <w:rPr>
                <w:noProof/>
                <w:webHidden/>
              </w:rPr>
              <w:fldChar w:fldCharType="separate"/>
            </w:r>
            <w:r w:rsidR="002D37B0">
              <w:rPr>
                <w:noProof/>
                <w:webHidden/>
              </w:rPr>
              <w:t>6</w:t>
            </w:r>
            <w:r w:rsidR="0065551B">
              <w:rPr>
                <w:noProof/>
                <w:webHidden/>
              </w:rPr>
              <w:fldChar w:fldCharType="end"/>
            </w:r>
          </w:hyperlink>
        </w:p>
        <w:p w14:paraId="79A19901" w14:textId="1F28240D" w:rsidR="0065551B" w:rsidRDefault="00C571D7">
          <w:pPr>
            <w:pStyle w:val="Verzeichnis1"/>
            <w:tabs>
              <w:tab w:val="left" w:pos="440"/>
              <w:tab w:val="right" w:leader="dot" w:pos="9062"/>
            </w:tabs>
            <w:rPr>
              <w:rFonts w:eastAsiaTheme="minorEastAsia"/>
              <w:noProof/>
              <w:lang w:val="en-US"/>
            </w:rPr>
          </w:pPr>
          <w:hyperlink w:anchor="_Toc451427622" w:history="1">
            <w:r w:rsidR="0065551B" w:rsidRPr="00AC3F6A">
              <w:rPr>
                <w:rStyle w:val="Hyperlink"/>
                <w:rFonts w:cs="Courier New"/>
                <w:noProof/>
              </w:rPr>
              <w:t>4.</w:t>
            </w:r>
            <w:r w:rsidR="0065551B">
              <w:rPr>
                <w:rFonts w:eastAsiaTheme="minorEastAsia"/>
                <w:noProof/>
                <w:lang w:val="en-US"/>
              </w:rPr>
              <w:tab/>
            </w:r>
            <w:r w:rsidR="0065551B" w:rsidRPr="00AC3F6A">
              <w:rPr>
                <w:rStyle w:val="Hyperlink"/>
                <w:noProof/>
              </w:rPr>
              <w:t xml:space="preserve">Python Modul </w:t>
            </w:r>
            <w:r w:rsidR="0065551B" w:rsidRPr="00AC3F6A">
              <w:rPr>
                <w:rStyle w:val="Hyperlink"/>
                <w:rFonts w:ascii="Courier New" w:hAnsi="Courier New" w:cs="Courier New"/>
                <w:noProof/>
              </w:rPr>
              <w:t>lecture</w:t>
            </w:r>
            <w:r w:rsidR="0065551B">
              <w:rPr>
                <w:noProof/>
                <w:webHidden/>
              </w:rPr>
              <w:tab/>
            </w:r>
            <w:r w:rsidR="0065551B">
              <w:rPr>
                <w:noProof/>
                <w:webHidden/>
              </w:rPr>
              <w:fldChar w:fldCharType="begin"/>
            </w:r>
            <w:r w:rsidR="0065551B">
              <w:rPr>
                <w:noProof/>
                <w:webHidden/>
              </w:rPr>
              <w:instrText xml:space="preserve"> PAGEREF _Toc451427622 \h </w:instrText>
            </w:r>
            <w:r w:rsidR="0065551B">
              <w:rPr>
                <w:noProof/>
                <w:webHidden/>
              </w:rPr>
            </w:r>
            <w:r w:rsidR="0065551B">
              <w:rPr>
                <w:noProof/>
                <w:webHidden/>
              </w:rPr>
              <w:fldChar w:fldCharType="separate"/>
            </w:r>
            <w:r w:rsidR="002D37B0">
              <w:rPr>
                <w:noProof/>
                <w:webHidden/>
              </w:rPr>
              <w:t>7</w:t>
            </w:r>
            <w:r w:rsidR="0065551B">
              <w:rPr>
                <w:noProof/>
                <w:webHidden/>
              </w:rPr>
              <w:fldChar w:fldCharType="end"/>
            </w:r>
          </w:hyperlink>
        </w:p>
        <w:p w14:paraId="4777BBDD" w14:textId="15D49225" w:rsidR="0065551B" w:rsidRDefault="00C571D7">
          <w:pPr>
            <w:pStyle w:val="Verzeichnis2"/>
            <w:tabs>
              <w:tab w:val="left" w:pos="880"/>
              <w:tab w:val="right" w:leader="dot" w:pos="9062"/>
            </w:tabs>
            <w:rPr>
              <w:rFonts w:eastAsiaTheme="minorEastAsia"/>
              <w:noProof/>
              <w:lang w:val="en-US"/>
            </w:rPr>
          </w:pPr>
          <w:hyperlink w:anchor="_Toc451427623" w:history="1">
            <w:r w:rsidR="0065551B" w:rsidRPr="00AC3F6A">
              <w:rPr>
                <w:rStyle w:val="Hyperlink"/>
                <w:noProof/>
              </w:rPr>
              <w:t>4.1.</w:t>
            </w:r>
            <w:r w:rsidR="0065551B">
              <w:rPr>
                <w:rFonts w:eastAsiaTheme="minorEastAsia"/>
                <w:noProof/>
                <w:lang w:val="en-US"/>
              </w:rPr>
              <w:tab/>
            </w:r>
            <w:r w:rsidR="0065551B" w:rsidRPr="00AC3F6A">
              <w:rPr>
                <w:rStyle w:val="Hyperlink"/>
                <w:noProof/>
              </w:rPr>
              <w:t>Sets</w:t>
            </w:r>
            <w:r w:rsidR="0065551B">
              <w:rPr>
                <w:noProof/>
                <w:webHidden/>
              </w:rPr>
              <w:tab/>
            </w:r>
            <w:r w:rsidR="0065551B">
              <w:rPr>
                <w:noProof/>
                <w:webHidden/>
              </w:rPr>
              <w:fldChar w:fldCharType="begin"/>
            </w:r>
            <w:r w:rsidR="0065551B">
              <w:rPr>
                <w:noProof/>
                <w:webHidden/>
              </w:rPr>
              <w:instrText xml:space="preserve"> PAGEREF _Toc451427623 \h </w:instrText>
            </w:r>
            <w:r w:rsidR="0065551B">
              <w:rPr>
                <w:noProof/>
                <w:webHidden/>
              </w:rPr>
            </w:r>
            <w:r w:rsidR="0065551B">
              <w:rPr>
                <w:noProof/>
                <w:webHidden/>
              </w:rPr>
              <w:fldChar w:fldCharType="separate"/>
            </w:r>
            <w:r w:rsidR="002D37B0">
              <w:rPr>
                <w:noProof/>
                <w:webHidden/>
              </w:rPr>
              <w:t>8</w:t>
            </w:r>
            <w:r w:rsidR="0065551B">
              <w:rPr>
                <w:noProof/>
                <w:webHidden/>
              </w:rPr>
              <w:fldChar w:fldCharType="end"/>
            </w:r>
          </w:hyperlink>
        </w:p>
        <w:p w14:paraId="576EFAE7" w14:textId="2833AB5B" w:rsidR="0065551B" w:rsidRDefault="00C571D7">
          <w:pPr>
            <w:pStyle w:val="Verzeichnis2"/>
            <w:tabs>
              <w:tab w:val="left" w:pos="880"/>
              <w:tab w:val="right" w:leader="dot" w:pos="9062"/>
            </w:tabs>
            <w:rPr>
              <w:rFonts w:eastAsiaTheme="minorEastAsia"/>
              <w:noProof/>
              <w:lang w:val="en-US"/>
            </w:rPr>
          </w:pPr>
          <w:hyperlink w:anchor="_Toc451427624" w:history="1">
            <w:r w:rsidR="0065551B" w:rsidRPr="00AC3F6A">
              <w:rPr>
                <w:rStyle w:val="Hyperlink"/>
                <w:noProof/>
              </w:rPr>
              <w:t>4.2.</w:t>
            </w:r>
            <w:r w:rsidR="0065551B">
              <w:rPr>
                <w:rFonts w:eastAsiaTheme="minorEastAsia"/>
                <w:noProof/>
                <w:lang w:val="en-US"/>
              </w:rPr>
              <w:tab/>
            </w:r>
            <w:r w:rsidR="0065551B" w:rsidRPr="00AC3F6A">
              <w:rPr>
                <w:rStyle w:val="Hyperlink"/>
                <w:noProof/>
              </w:rPr>
              <w:t>Matches</w:t>
            </w:r>
            <w:r w:rsidR="0065551B">
              <w:rPr>
                <w:noProof/>
                <w:webHidden/>
              </w:rPr>
              <w:tab/>
            </w:r>
            <w:r w:rsidR="0065551B">
              <w:rPr>
                <w:noProof/>
                <w:webHidden/>
              </w:rPr>
              <w:fldChar w:fldCharType="begin"/>
            </w:r>
            <w:r w:rsidR="0065551B">
              <w:rPr>
                <w:noProof/>
                <w:webHidden/>
              </w:rPr>
              <w:instrText xml:space="preserve"> PAGEREF _Toc451427624 \h </w:instrText>
            </w:r>
            <w:r w:rsidR="0065551B">
              <w:rPr>
                <w:noProof/>
                <w:webHidden/>
              </w:rPr>
            </w:r>
            <w:r w:rsidR="0065551B">
              <w:rPr>
                <w:noProof/>
                <w:webHidden/>
              </w:rPr>
              <w:fldChar w:fldCharType="separate"/>
            </w:r>
            <w:r w:rsidR="002D37B0">
              <w:rPr>
                <w:noProof/>
                <w:webHidden/>
              </w:rPr>
              <w:t>10</w:t>
            </w:r>
            <w:r w:rsidR="0065551B">
              <w:rPr>
                <w:noProof/>
                <w:webHidden/>
              </w:rPr>
              <w:fldChar w:fldCharType="end"/>
            </w:r>
          </w:hyperlink>
        </w:p>
        <w:p w14:paraId="579C6627" w14:textId="28C8091D" w:rsidR="0065551B" w:rsidRDefault="00C571D7">
          <w:pPr>
            <w:pStyle w:val="Verzeichnis2"/>
            <w:tabs>
              <w:tab w:val="left" w:pos="880"/>
              <w:tab w:val="right" w:leader="dot" w:pos="9062"/>
            </w:tabs>
            <w:rPr>
              <w:rFonts w:eastAsiaTheme="minorEastAsia"/>
              <w:noProof/>
              <w:lang w:val="en-US"/>
            </w:rPr>
          </w:pPr>
          <w:hyperlink w:anchor="_Toc451427625" w:history="1">
            <w:r w:rsidR="0065551B" w:rsidRPr="00AC3F6A">
              <w:rPr>
                <w:rStyle w:val="Hyperlink"/>
                <w:noProof/>
              </w:rPr>
              <w:t>4.3.</w:t>
            </w:r>
            <w:r w:rsidR="0065551B">
              <w:rPr>
                <w:rFonts w:eastAsiaTheme="minorEastAsia"/>
                <w:noProof/>
                <w:lang w:val="en-US"/>
              </w:rPr>
              <w:tab/>
            </w:r>
            <w:r w:rsidR="0065551B" w:rsidRPr="00AC3F6A">
              <w:rPr>
                <w:rStyle w:val="Hyperlink"/>
                <w:noProof/>
              </w:rPr>
              <w:t>Übersetzung komplexerer Programme</w:t>
            </w:r>
            <w:r w:rsidR="0065551B">
              <w:rPr>
                <w:noProof/>
                <w:webHidden/>
              </w:rPr>
              <w:tab/>
            </w:r>
            <w:r w:rsidR="0065551B">
              <w:rPr>
                <w:noProof/>
                <w:webHidden/>
              </w:rPr>
              <w:fldChar w:fldCharType="begin"/>
            </w:r>
            <w:r w:rsidR="0065551B">
              <w:rPr>
                <w:noProof/>
                <w:webHidden/>
              </w:rPr>
              <w:instrText xml:space="preserve"> PAGEREF _Toc451427625 \h </w:instrText>
            </w:r>
            <w:r w:rsidR="0065551B">
              <w:rPr>
                <w:noProof/>
                <w:webHidden/>
              </w:rPr>
            </w:r>
            <w:r w:rsidR="0065551B">
              <w:rPr>
                <w:noProof/>
                <w:webHidden/>
              </w:rPr>
              <w:fldChar w:fldCharType="separate"/>
            </w:r>
            <w:r w:rsidR="002D37B0">
              <w:rPr>
                <w:noProof/>
                <w:webHidden/>
              </w:rPr>
              <w:t>12</w:t>
            </w:r>
            <w:r w:rsidR="0065551B">
              <w:rPr>
                <w:noProof/>
                <w:webHidden/>
              </w:rPr>
              <w:fldChar w:fldCharType="end"/>
            </w:r>
          </w:hyperlink>
        </w:p>
        <w:p w14:paraId="2607D823" w14:textId="66248A72" w:rsidR="0065551B" w:rsidRDefault="00C571D7">
          <w:pPr>
            <w:pStyle w:val="Verzeichnis3"/>
            <w:tabs>
              <w:tab w:val="left" w:pos="1320"/>
              <w:tab w:val="right" w:leader="dot" w:pos="9062"/>
            </w:tabs>
            <w:rPr>
              <w:rFonts w:eastAsiaTheme="minorEastAsia"/>
              <w:noProof/>
              <w:lang w:val="en-US"/>
            </w:rPr>
          </w:pPr>
          <w:hyperlink w:anchor="_Toc451427626" w:history="1">
            <w:r w:rsidR="0065551B" w:rsidRPr="00AC3F6A">
              <w:rPr>
                <w:rStyle w:val="Hyperlink"/>
                <w:noProof/>
              </w:rPr>
              <w:t>4.3.1.</w:t>
            </w:r>
            <w:r w:rsidR="0065551B">
              <w:rPr>
                <w:rFonts w:eastAsiaTheme="minorEastAsia"/>
                <w:noProof/>
                <w:lang w:val="en-US"/>
              </w:rPr>
              <w:tab/>
            </w:r>
            <w:r w:rsidR="0065551B" w:rsidRPr="00AC3F6A">
              <w:rPr>
                <w:rStyle w:val="Hyperlink"/>
                <w:noProof/>
              </w:rPr>
              <w:t>Schiebepuzzle</w:t>
            </w:r>
            <w:r w:rsidR="0065551B">
              <w:rPr>
                <w:noProof/>
                <w:webHidden/>
              </w:rPr>
              <w:tab/>
            </w:r>
            <w:r w:rsidR="0065551B">
              <w:rPr>
                <w:noProof/>
                <w:webHidden/>
              </w:rPr>
              <w:fldChar w:fldCharType="begin"/>
            </w:r>
            <w:r w:rsidR="0065551B">
              <w:rPr>
                <w:noProof/>
                <w:webHidden/>
              </w:rPr>
              <w:instrText xml:space="preserve"> PAGEREF _Toc451427626 \h </w:instrText>
            </w:r>
            <w:r w:rsidR="0065551B">
              <w:rPr>
                <w:noProof/>
                <w:webHidden/>
              </w:rPr>
            </w:r>
            <w:r w:rsidR="0065551B">
              <w:rPr>
                <w:noProof/>
                <w:webHidden/>
              </w:rPr>
              <w:fldChar w:fldCharType="separate"/>
            </w:r>
            <w:r w:rsidR="002D37B0">
              <w:rPr>
                <w:noProof/>
                <w:webHidden/>
              </w:rPr>
              <w:t>12</w:t>
            </w:r>
            <w:r w:rsidR="0065551B">
              <w:rPr>
                <w:noProof/>
                <w:webHidden/>
              </w:rPr>
              <w:fldChar w:fldCharType="end"/>
            </w:r>
          </w:hyperlink>
        </w:p>
        <w:p w14:paraId="15FB74C2" w14:textId="0AEB664E" w:rsidR="0065551B" w:rsidRDefault="00C571D7">
          <w:pPr>
            <w:pStyle w:val="Verzeichnis3"/>
            <w:tabs>
              <w:tab w:val="left" w:pos="1320"/>
              <w:tab w:val="right" w:leader="dot" w:pos="9062"/>
            </w:tabs>
            <w:rPr>
              <w:rFonts w:eastAsiaTheme="minorEastAsia"/>
              <w:noProof/>
              <w:lang w:val="en-US"/>
            </w:rPr>
          </w:pPr>
          <w:hyperlink w:anchor="_Toc451427627" w:history="1">
            <w:r w:rsidR="0065551B" w:rsidRPr="00AC3F6A">
              <w:rPr>
                <w:rStyle w:val="Hyperlink"/>
                <w:noProof/>
              </w:rPr>
              <w:t>4.3.2.</w:t>
            </w:r>
            <w:r w:rsidR="0065551B">
              <w:rPr>
                <w:rFonts w:eastAsiaTheme="minorEastAsia"/>
                <w:noProof/>
                <w:lang w:val="en-US"/>
              </w:rPr>
              <w:tab/>
            </w:r>
            <w:r w:rsidR="0065551B" w:rsidRPr="00AC3F6A">
              <w:rPr>
                <w:rStyle w:val="Hyperlink"/>
                <w:noProof/>
              </w:rPr>
              <w:t>Watson</w:t>
            </w:r>
            <w:r w:rsidR="0065551B">
              <w:rPr>
                <w:noProof/>
                <w:webHidden/>
              </w:rPr>
              <w:tab/>
            </w:r>
            <w:r w:rsidR="0065551B">
              <w:rPr>
                <w:noProof/>
                <w:webHidden/>
              </w:rPr>
              <w:fldChar w:fldCharType="begin"/>
            </w:r>
            <w:r w:rsidR="0065551B">
              <w:rPr>
                <w:noProof/>
                <w:webHidden/>
              </w:rPr>
              <w:instrText xml:space="preserve"> PAGEREF _Toc451427627 \h </w:instrText>
            </w:r>
            <w:r w:rsidR="0065551B">
              <w:rPr>
                <w:noProof/>
                <w:webHidden/>
              </w:rPr>
            </w:r>
            <w:r w:rsidR="0065551B">
              <w:rPr>
                <w:noProof/>
                <w:webHidden/>
              </w:rPr>
              <w:fldChar w:fldCharType="separate"/>
            </w:r>
            <w:r w:rsidR="002D37B0">
              <w:rPr>
                <w:noProof/>
                <w:webHidden/>
              </w:rPr>
              <w:t>16</w:t>
            </w:r>
            <w:r w:rsidR="0065551B">
              <w:rPr>
                <w:noProof/>
                <w:webHidden/>
              </w:rPr>
              <w:fldChar w:fldCharType="end"/>
            </w:r>
          </w:hyperlink>
        </w:p>
        <w:p w14:paraId="6ABAF93C" w14:textId="07489C58" w:rsidR="0065551B" w:rsidRDefault="00C571D7">
          <w:pPr>
            <w:pStyle w:val="Verzeichnis3"/>
            <w:tabs>
              <w:tab w:val="left" w:pos="1320"/>
              <w:tab w:val="right" w:leader="dot" w:pos="9062"/>
            </w:tabs>
            <w:rPr>
              <w:rFonts w:eastAsiaTheme="minorEastAsia"/>
              <w:noProof/>
              <w:lang w:val="en-US"/>
            </w:rPr>
          </w:pPr>
          <w:hyperlink w:anchor="_Toc451427628" w:history="1">
            <w:r w:rsidR="0065551B" w:rsidRPr="00AC3F6A">
              <w:rPr>
                <w:rStyle w:val="Hyperlink"/>
                <w:noProof/>
              </w:rPr>
              <w:t>4.3.3.</w:t>
            </w:r>
            <w:r w:rsidR="0065551B">
              <w:rPr>
                <w:rFonts w:eastAsiaTheme="minorEastAsia"/>
                <w:noProof/>
                <w:lang w:val="en-US"/>
              </w:rPr>
              <w:tab/>
            </w:r>
            <w:r w:rsidR="0065551B" w:rsidRPr="00AC3F6A">
              <w:rPr>
                <w:rStyle w:val="Hyperlink"/>
                <w:noProof/>
              </w:rPr>
              <w:t>Wolf Ziege Kohl</w:t>
            </w:r>
            <w:r w:rsidR="0065551B">
              <w:rPr>
                <w:noProof/>
                <w:webHidden/>
              </w:rPr>
              <w:tab/>
            </w:r>
            <w:r w:rsidR="0065551B">
              <w:rPr>
                <w:noProof/>
                <w:webHidden/>
              </w:rPr>
              <w:fldChar w:fldCharType="begin"/>
            </w:r>
            <w:r w:rsidR="0065551B">
              <w:rPr>
                <w:noProof/>
                <w:webHidden/>
              </w:rPr>
              <w:instrText xml:space="preserve"> PAGEREF _Toc451427628 \h </w:instrText>
            </w:r>
            <w:r w:rsidR="0065551B">
              <w:rPr>
                <w:noProof/>
                <w:webHidden/>
              </w:rPr>
            </w:r>
            <w:r w:rsidR="0065551B">
              <w:rPr>
                <w:noProof/>
                <w:webHidden/>
              </w:rPr>
              <w:fldChar w:fldCharType="separate"/>
            </w:r>
            <w:r w:rsidR="002D37B0">
              <w:rPr>
                <w:noProof/>
                <w:webHidden/>
              </w:rPr>
              <w:t>19</w:t>
            </w:r>
            <w:r w:rsidR="0065551B">
              <w:rPr>
                <w:noProof/>
                <w:webHidden/>
              </w:rPr>
              <w:fldChar w:fldCharType="end"/>
            </w:r>
          </w:hyperlink>
        </w:p>
        <w:p w14:paraId="21F86CEF" w14:textId="028E1848" w:rsidR="0065551B" w:rsidRDefault="00C571D7">
          <w:pPr>
            <w:pStyle w:val="Verzeichnis3"/>
            <w:tabs>
              <w:tab w:val="left" w:pos="1320"/>
              <w:tab w:val="right" w:leader="dot" w:pos="9062"/>
            </w:tabs>
            <w:rPr>
              <w:rFonts w:eastAsiaTheme="minorEastAsia"/>
              <w:noProof/>
              <w:lang w:val="en-US"/>
            </w:rPr>
          </w:pPr>
          <w:hyperlink w:anchor="_Toc451427629" w:history="1">
            <w:r w:rsidR="0065551B" w:rsidRPr="00AC3F6A">
              <w:rPr>
                <w:rStyle w:val="Hyperlink"/>
                <w:noProof/>
              </w:rPr>
              <w:t>4.3.4.</w:t>
            </w:r>
            <w:r w:rsidR="0065551B">
              <w:rPr>
                <w:rFonts w:eastAsiaTheme="minorEastAsia"/>
                <w:noProof/>
                <w:lang w:val="en-US"/>
              </w:rPr>
              <w:tab/>
            </w:r>
            <w:r w:rsidR="0065551B" w:rsidRPr="00AC3F6A">
              <w:rPr>
                <w:rStyle w:val="Hyperlink"/>
                <w:noProof/>
              </w:rPr>
              <w:t>8 Damen Problem</w:t>
            </w:r>
            <w:r w:rsidR="0065551B">
              <w:rPr>
                <w:noProof/>
                <w:webHidden/>
              </w:rPr>
              <w:tab/>
            </w:r>
            <w:r w:rsidR="0065551B">
              <w:rPr>
                <w:noProof/>
                <w:webHidden/>
              </w:rPr>
              <w:fldChar w:fldCharType="begin"/>
            </w:r>
            <w:r w:rsidR="0065551B">
              <w:rPr>
                <w:noProof/>
                <w:webHidden/>
              </w:rPr>
              <w:instrText xml:space="preserve"> PAGEREF _Toc451427629 \h </w:instrText>
            </w:r>
            <w:r w:rsidR="0065551B">
              <w:rPr>
                <w:noProof/>
                <w:webHidden/>
              </w:rPr>
            </w:r>
            <w:r w:rsidR="0065551B">
              <w:rPr>
                <w:noProof/>
                <w:webHidden/>
              </w:rPr>
              <w:fldChar w:fldCharType="separate"/>
            </w:r>
            <w:r w:rsidR="002D37B0">
              <w:rPr>
                <w:noProof/>
                <w:webHidden/>
              </w:rPr>
              <w:t>23</w:t>
            </w:r>
            <w:r w:rsidR="0065551B">
              <w:rPr>
                <w:noProof/>
                <w:webHidden/>
              </w:rPr>
              <w:fldChar w:fldCharType="end"/>
            </w:r>
          </w:hyperlink>
        </w:p>
        <w:p w14:paraId="4F790D9A" w14:textId="77777777" w:rsidR="008923DC" w:rsidRDefault="008923DC">
          <w:r>
            <w:rPr>
              <w:b/>
              <w:bCs/>
            </w:rPr>
            <w:fldChar w:fldCharType="end"/>
          </w:r>
        </w:p>
      </w:sdtContent>
    </w:sdt>
    <w:p w14:paraId="720BA894" w14:textId="77777777" w:rsidR="00543D6E" w:rsidRDefault="00543D6E" w:rsidP="00543D6E">
      <w:pPr>
        <w:pStyle w:val="berschrift1"/>
      </w:pPr>
      <w:bookmarkStart w:id="0" w:name="_Toc451427618"/>
      <w:r>
        <w:t>Abbildungsverzeichnis</w:t>
      </w:r>
      <w:bookmarkEnd w:id="0"/>
    </w:p>
    <w:p w14:paraId="444F3B96" w14:textId="77777777" w:rsidR="00543D6E" w:rsidRDefault="00543D6E" w:rsidP="00543D6E"/>
    <w:p w14:paraId="0B06AD66" w14:textId="5B03CA79" w:rsidR="0065551B" w:rsidRDefault="00543D6E">
      <w:pPr>
        <w:pStyle w:val="Abbildungsverzeichnis"/>
        <w:tabs>
          <w:tab w:val="right" w:leader="dot" w:pos="9062"/>
        </w:tabs>
        <w:rPr>
          <w:rFonts w:eastAsiaTheme="minorEastAsia"/>
          <w:noProof/>
          <w:lang w:val="en-US"/>
        </w:rPr>
      </w:pPr>
      <w:r>
        <w:fldChar w:fldCharType="begin"/>
      </w:r>
      <w:r>
        <w:instrText xml:space="preserve"> TOC \h \z \c "Abbildung" </w:instrText>
      </w:r>
      <w:r>
        <w:fldChar w:fldCharType="separate"/>
      </w:r>
      <w:hyperlink w:anchor="_Toc451427630" w:history="1">
        <w:r w:rsidR="0065551B" w:rsidRPr="00B9198A">
          <w:rPr>
            <w:rStyle w:val="Hyperlink"/>
            <w:noProof/>
          </w:rPr>
          <w:t>Abbildung 1: Fehler bei Mengen in Mengen</w:t>
        </w:r>
        <w:r w:rsidR="0065551B">
          <w:rPr>
            <w:noProof/>
            <w:webHidden/>
          </w:rPr>
          <w:tab/>
        </w:r>
        <w:r w:rsidR="0065551B">
          <w:rPr>
            <w:noProof/>
            <w:webHidden/>
          </w:rPr>
          <w:fldChar w:fldCharType="begin"/>
        </w:r>
        <w:r w:rsidR="0065551B">
          <w:rPr>
            <w:noProof/>
            <w:webHidden/>
          </w:rPr>
          <w:instrText xml:space="preserve"> PAGEREF _Toc451427630 \h </w:instrText>
        </w:r>
        <w:r w:rsidR="0065551B">
          <w:rPr>
            <w:noProof/>
            <w:webHidden/>
          </w:rPr>
        </w:r>
        <w:r w:rsidR="0065551B">
          <w:rPr>
            <w:noProof/>
            <w:webHidden/>
          </w:rPr>
          <w:fldChar w:fldCharType="separate"/>
        </w:r>
        <w:r w:rsidR="002D37B0">
          <w:rPr>
            <w:noProof/>
            <w:webHidden/>
          </w:rPr>
          <w:t>7</w:t>
        </w:r>
        <w:r w:rsidR="0065551B">
          <w:rPr>
            <w:noProof/>
            <w:webHidden/>
          </w:rPr>
          <w:fldChar w:fldCharType="end"/>
        </w:r>
      </w:hyperlink>
    </w:p>
    <w:p w14:paraId="1A36DED3" w14:textId="0B3C7992" w:rsidR="0065551B" w:rsidRDefault="00C571D7">
      <w:pPr>
        <w:pStyle w:val="Abbildungsverzeichnis"/>
        <w:tabs>
          <w:tab w:val="right" w:leader="dot" w:pos="9062"/>
        </w:tabs>
        <w:rPr>
          <w:rFonts w:eastAsiaTheme="minorEastAsia"/>
          <w:noProof/>
          <w:lang w:val="en-US"/>
        </w:rPr>
      </w:pPr>
      <w:hyperlink w:anchor="_Toc451427631" w:history="1">
        <w:r w:rsidR="0065551B" w:rsidRPr="00B9198A">
          <w:rPr>
            <w:rStyle w:val="Hyperlink"/>
            <w:noProof/>
          </w:rPr>
          <w:t>Abbildung 2: Nutzung von Mengen in simple.stlx</w:t>
        </w:r>
        <w:r w:rsidR="0065551B">
          <w:rPr>
            <w:noProof/>
            <w:webHidden/>
          </w:rPr>
          <w:tab/>
        </w:r>
        <w:r w:rsidR="0065551B">
          <w:rPr>
            <w:noProof/>
            <w:webHidden/>
          </w:rPr>
          <w:fldChar w:fldCharType="begin"/>
        </w:r>
        <w:r w:rsidR="0065551B">
          <w:rPr>
            <w:noProof/>
            <w:webHidden/>
          </w:rPr>
          <w:instrText xml:space="preserve"> PAGEREF _Toc451427631 \h </w:instrText>
        </w:r>
        <w:r w:rsidR="0065551B">
          <w:rPr>
            <w:noProof/>
            <w:webHidden/>
          </w:rPr>
        </w:r>
        <w:r w:rsidR="0065551B">
          <w:rPr>
            <w:noProof/>
            <w:webHidden/>
          </w:rPr>
          <w:fldChar w:fldCharType="separate"/>
        </w:r>
        <w:r w:rsidR="002D37B0">
          <w:rPr>
            <w:noProof/>
            <w:webHidden/>
          </w:rPr>
          <w:t>9</w:t>
        </w:r>
        <w:r w:rsidR="0065551B">
          <w:rPr>
            <w:noProof/>
            <w:webHidden/>
          </w:rPr>
          <w:fldChar w:fldCharType="end"/>
        </w:r>
      </w:hyperlink>
    </w:p>
    <w:p w14:paraId="460F040B" w14:textId="5A0D80E1" w:rsidR="0065551B" w:rsidRDefault="00C571D7">
      <w:pPr>
        <w:pStyle w:val="Abbildungsverzeichnis"/>
        <w:tabs>
          <w:tab w:val="right" w:leader="dot" w:pos="9062"/>
        </w:tabs>
        <w:rPr>
          <w:rFonts w:eastAsiaTheme="minorEastAsia"/>
          <w:noProof/>
          <w:lang w:val="en-US"/>
        </w:rPr>
      </w:pPr>
      <w:hyperlink w:anchor="_Toc451427632" w:history="1">
        <w:r w:rsidR="0065551B" w:rsidRPr="00B9198A">
          <w:rPr>
            <w:rStyle w:val="Hyperlink"/>
            <w:noProof/>
          </w:rPr>
          <w:t>Abbildung 3: Nutzung von Mengen in simple.py</w:t>
        </w:r>
        <w:r w:rsidR="0065551B">
          <w:rPr>
            <w:noProof/>
            <w:webHidden/>
          </w:rPr>
          <w:tab/>
        </w:r>
        <w:r w:rsidR="0065551B">
          <w:rPr>
            <w:noProof/>
            <w:webHidden/>
          </w:rPr>
          <w:fldChar w:fldCharType="begin"/>
        </w:r>
        <w:r w:rsidR="0065551B">
          <w:rPr>
            <w:noProof/>
            <w:webHidden/>
          </w:rPr>
          <w:instrText xml:space="preserve"> PAGEREF _Toc451427632 \h </w:instrText>
        </w:r>
        <w:r w:rsidR="0065551B">
          <w:rPr>
            <w:noProof/>
            <w:webHidden/>
          </w:rPr>
        </w:r>
        <w:r w:rsidR="0065551B">
          <w:rPr>
            <w:noProof/>
            <w:webHidden/>
          </w:rPr>
          <w:fldChar w:fldCharType="separate"/>
        </w:r>
        <w:r w:rsidR="002D37B0">
          <w:rPr>
            <w:noProof/>
            <w:webHidden/>
          </w:rPr>
          <w:t>10</w:t>
        </w:r>
        <w:r w:rsidR="0065551B">
          <w:rPr>
            <w:noProof/>
            <w:webHidden/>
          </w:rPr>
          <w:fldChar w:fldCharType="end"/>
        </w:r>
      </w:hyperlink>
    </w:p>
    <w:p w14:paraId="491AE719" w14:textId="124B19D1" w:rsidR="0065551B" w:rsidRDefault="00C571D7">
      <w:pPr>
        <w:pStyle w:val="Abbildungsverzeichnis"/>
        <w:tabs>
          <w:tab w:val="right" w:leader="dot" w:pos="9062"/>
        </w:tabs>
        <w:rPr>
          <w:rFonts w:eastAsiaTheme="minorEastAsia"/>
          <w:noProof/>
          <w:lang w:val="en-US"/>
        </w:rPr>
      </w:pPr>
      <w:hyperlink w:anchor="_Toc451427633" w:history="1">
        <w:r w:rsidR="0065551B" w:rsidRPr="00B9198A">
          <w:rPr>
            <w:rStyle w:val="Hyperlink"/>
            <w:noProof/>
          </w:rPr>
          <w:t xml:space="preserve">Abbildung 4: Ausschnitt aus </w:t>
        </w:r>
        <w:r w:rsidR="0065551B" w:rsidRPr="00B9198A">
          <w:rPr>
            <w:rStyle w:val="Hyperlink"/>
            <w:rFonts w:ascii="Courier New" w:hAnsi="Courier New" w:cs="Courier New"/>
            <w:noProof/>
          </w:rPr>
          <w:t>diff()</w:t>
        </w:r>
        <w:r w:rsidR="0065551B" w:rsidRPr="00B9198A">
          <w:rPr>
            <w:rStyle w:val="Hyperlink"/>
            <w:noProof/>
          </w:rPr>
          <w:t xml:space="preserve"> (SetlX)</w:t>
        </w:r>
        <w:r w:rsidR="0065551B">
          <w:rPr>
            <w:noProof/>
            <w:webHidden/>
          </w:rPr>
          <w:tab/>
        </w:r>
        <w:r w:rsidR="0065551B">
          <w:rPr>
            <w:noProof/>
            <w:webHidden/>
          </w:rPr>
          <w:fldChar w:fldCharType="begin"/>
        </w:r>
        <w:r w:rsidR="0065551B">
          <w:rPr>
            <w:noProof/>
            <w:webHidden/>
          </w:rPr>
          <w:instrText xml:space="preserve"> PAGEREF _Toc451427633 \h </w:instrText>
        </w:r>
        <w:r w:rsidR="0065551B">
          <w:rPr>
            <w:noProof/>
            <w:webHidden/>
          </w:rPr>
        </w:r>
        <w:r w:rsidR="0065551B">
          <w:rPr>
            <w:noProof/>
            <w:webHidden/>
          </w:rPr>
          <w:fldChar w:fldCharType="separate"/>
        </w:r>
        <w:r w:rsidR="002D37B0">
          <w:rPr>
            <w:noProof/>
            <w:webHidden/>
          </w:rPr>
          <w:t>11</w:t>
        </w:r>
        <w:r w:rsidR="0065551B">
          <w:rPr>
            <w:noProof/>
            <w:webHidden/>
          </w:rPr>
          <w:fldChar w:fldCharType="end"/>
        </w:r>
      </w:hyperlink>
    </w:p>
    <w:p w14:paraId="28208067" w14:textId="7B4050B0" w:rsidR="0065551B" w:rsidRDefault="00C571D7">
      <w:pPr>
        <w:pStyle w:val="Abbildungsverzeichnis"/>
        <w:tabs>
          <w:tab w:val="right" w:leader="dot" w:pos="9062"/>
        </w:tabs>
        <w:rPr>
          <w:rFonts w:eastAsiaTheme="minorEastAsia"/>
          <w:noProof/>
          <w:lang w:val="en-US"/>
        </w:rPr>
      </w:pPr>
      <w:hyperlink w:anchor="_Toc451427634" w:history="1">
        <w:r w:rsidR="0065551B" w:rsidRPr="00B9198A">
          <w:rPr>
            <w:rStyle w:val="Hyperlink"/>
            <w:noProof/>
          </w:rPr>
          <w:t xml:space="preserve">Abbildung 5: Ausschnitt aus </w:t>
        </w:r>
        <w:r w:rsidR="0065551B" w:rsidRPr="00B9198A">
          <w:rPr>
            <w:rStyle w:val="Hyperlink"/>
            <w:rFonts w:ascii="Courier New" w:hAnsi="Courier New" w:cs="Courier New"/>
            <w:noProof/>
          </w:rPr>
          <w:t>diff()</w:t>
        </w:r>
        <w:r w:rsidR="0065551B" w:rsidRPr="00B9198A">
          <w:rPr>
            <w:rStyle w:val="Hyperlink"/>
            <w:noProof/>
          </w:rPr>
          <w:t xml:space="preserve"> (Python)</w:t>
        </w:r>
        <w:r w:rsidR="0065551B">
          <w:rPr>
            <w:noProof/>
            <w:webHidden/>
          </w:rPr>
          <w:tab/>
        </w:r>
        <w:r w:rsidR="0065551B">
          <w:rPr>
            <w:noProof/>
            <w:webHidden/>
          </w:rPr>
          <w:fldChar w:fldCharType="begin"/>
        </w:r>
        <w:r w:rsidR="0065551B">
          <w:rPr>
            <w:noProof/>
            <w:webHidden/>
          </w:rPr>
          <w:instrText xml:space="preserve"> PAGEREF _Toc451427634 \h </w:instrText>
        </w:r>
        <w:r w:rsidR="0065551B">
          <w:rPr>
            <w:noProof/>
            <w:webHidden/>
          </w:rPr>
        </w:r>
        <w:r w:rsidR="0065551B">
          <w:rPr>
            <w:noProof/>
            <w:webHidden/>
          </w:rPr>
          <w:fldChar w:fldCharType="separate"/>
        </w:r>
        <w:r w:rsidR="002D37B0">
          <w:rPr>
            <w:noProof/>
            <w:webHidden/>
          </w:rPr>
          <w:t>11</w:t>
        </w:r>
        <w:r w:rsidR="0065551B">
          <w:rPr>
            <w:noProof/>
            <w:webHidden/>
          </w:rPr>
          <w:fldChar w:fldCharType="end"/>
        </w:r>
      </w:hyperlink>
    </w:p>
    <w:p w14:paraId="01EAAC7D" w14:textId="3DD08DA0" w:rsidR="0065551B" w:rsidRDefault="00C571D7">
      <w:pPr>
        <w:pStyle w:val="Abbildungsverzeichnis"/>
        <w:tabs>
          <w:tab w:val="right" w:leader="dot" w:pos="9062"/>
        </w:tabs>
        <w:rPr>
          <w:rFonts w:eastAsiaTheme="minorEastAsia"/>
          <w:noProof/>
          <w:lang w:val="en-US"/>
        </w:rPr>
      </w:pPr>
      <w:hyperlink w:anchor="_Toc451427635" w:history="1">
        <w:r w:rsidR="0065551B" w:rsidRPr="00B9198A">
          <w:rPr>
            <w:rStyle w:val="Hyperlink"/>
            <w:noProof/>
          </w:rPr>
          <w:t xml:space="preserve">Abbildung 6: </w:t>
        </w:r>
        <w:r w:rsidR="0065551B" w:rsidRPr="00B9198A">
          <w:rPr>
            <w:rStyle w:val="Hyperlink"/>
            <w:rFonts w:ascii="Courier New" w:hAnsi="Courier New" w:cs="Courier New"/>
            <w:noProof/>
          </w:rPr>
          <w:t>findPath</w:t>
        </w:r>
        <w:r w:rsidR="0065551B" w:rsidRPr="00B9198A">
          <w:rPr>
            <w:rStyle w:val="Hyperlink"/>
            <w:noProof/>
          </w:rPr>
          <w:t xml:space="preserve"> im Schiebepuzzle (SetlX)</w:t>
        </w:r>
        <w:r w:rsidR="0065551B">
          <w:rPr>
            <w:noProof/>
            <w:webHidden/>
          </w:rPr>
          <w:tab/>
        </w:r>
        <w:r w:rsidR="0065551B">
          <w:rPr>
            <w:noProof/>
            <w:webHidden/>
          </w:rPr>
          <w:fldChar w:fldCharType="begin"/>
        </w:r>
        <w:r w:rsidR="0065551B">
          <w:rPr>
            <w:noProof/>
            <w:webHidden/>
          </w:rPr>
          <w:instrText xml:space="preserve"> PAGEREF _Toc451427635 \h </w:instrText>
        </w:r>
        <w:r w:rsidR="0065551B">
          <w:rPr>
            <w:noProof/>
            <w:webHidden/>
          </w:rPr>
        </w:r>
        <w:r w:rsidR="0065551B">
          <w:rPr>
            <w:noProof/>
            <w:webHidden/>
          </w:rPr>
          <w:fldChar w:fldCharType="separate"/>
        </w:r>
        <w:r w:rsidR="002D37B0">
          <w:rPr>
            <w:noProof/>
            <w:webHidden/>
          </w:rPr>
          <w:t>13</w:t>
        </w:r>
        <w:r w:rsidR="0065551B">
          <w:rPr>
            <w:noProof/>
            <w:webHidden/>
          </w:rPr>
          <w:fldChar w:fldCharType="end"/>
        </w:r>
      </w:hyperlink>
    </w:p>
    <w:p w14:paraId="22E7EC50" w14:textId="1F46D93D" w:rsidR="0065551B" w:rsidRDefault="00C571D7">
      <w:pPr>
        <w:pStyle w:val="Abbildungsverzeichnis"/>
        <w:tabs>
          <w:tab w:val="right" w:leader="dot" w:pos="9062"/>
        </w:tabs>
        <w:rPr>
          <w:rFonts w:eastAsiaTheme="minorEastAsia"/>
          <w:noProof/>
          <w:lang w:val="en-US"/>
        </w:rPr>
      </w:pPr>
      <w:hyperlink w:anchor="_Toc451427636" w:history="1">
        <w:r w:rsidR="0065551B" w:rsidRPr="00B9198A">
          <w:rPr>
            <w:rStyle w:val="Hyperlink"/>
            <w:noProof/>
          </w:rPr>
          <w:t xml:space="preserve">Abbildung 7: </w:t>
        </w:r>
        <w:r w:rsidR="0065551B" w:rsidRPr="00B9198A">
          <w:rPr>
            <w:rStyle w:val="Hyperlink"/>
            <w:rFonts w:ascii="Courier New" w:hAnsi="Courier New" w:cs="Courier New"/>
            <w:noProof/>
          </w:rPr>
          <w:t>find_path</w:t>
        </w:r>
        <w:r w:rsidR="0065551B" w:rsidRPr="00B9198A">
          <w:rPr>
            <w:rStyle w:val="Hyperlink"/>
            <w:noProof/>
          </w:rPr>
          <w:t xml:space="preserve"> im Schiebepuzzle (Python)</w:t>
        </w:r>
        <w:r w:rsidR="0065551B">
          <w:rPr>
            <w:noProof/>
            <w:webHidden/>
          </w:rPr>
          <w:tab/>
        </w:r>
        <w:r w:rsidR="0065551B">
          <w:rPr>
            <w:noProof/>
            <w:webHidden/>
          </w:rPr>
          <w:fldChar w:fldCharType="begin"/>
        </w:r>
        <w:r w:rsidR="0065551B">
          <w:rPr>
            <w:noProof/>
            <w:webHidden/>
          </w:rPr>
          <w:instrText xml:space="preserve"> PAGEREF _Toc451427636 \h </w:instrText>
        </w:r>
        <w:r w:rsidR="0065551B">
          <w:rPr>
            <w:noProof/>
            <w:webHidden/>
          </w:rPr>
        </w:r>
        <w:r w:rsidR="0065551B">
          <w:rPr>
            <w:noProof/>
            <w:webHidden/>
          </w:rPr>
          <w:fldChar w:fldCharType="separate"/>
        </w:r>
        <w:r w:rsidR="002D37B0">
          <w:rPr>
            <w:noProof/>
            <w:webHidden/>
          </w:rPr>
          <w:t>13</w:t>
        </w:r>
        <w:r w:rsidR="0065551B">
          <w:rPr>
            <w:noProof/>
            <w:webHidden/>
          </w:rPr>
          <w:fldChar w:fldCharType="end"/>
        </w:r>
      </w:hyperlink>
    </w:p>
    <w:p w14:paraId="366175AF" w14:textId="7440F5F8" w:rsidR="0065551B" w:rsidRDefault="00C571D7">
      <w:pPr>
        <w:pStyle w:val="Abbildungsverzeichnis"/>
        <w:tabs>
          <w:tab w:val="right" w:leader="dot" w:pos="9062"/>
        </w:tabs>
        <w:rPr>
          <w:rFonts w:eastAsiaTheme="minorEastAsia"/>
          <w:noProof/>
          <w:lang w:val="en-US"/>
        </w:rPr>
      </w:pPr>
      <w:hyperlink w:anchor="_Toc451427637" w:history="1">
        <w:r w:rsidR="0065551B" w:rsidRPr="00B9198A">
          <w:rPr>
            <w:rStyle w:val="Hyperlink"/>
            <w:noProof/>
          </w:rPr>
          <w:t xml:space="preserve">Abbildung 8: </w:t>
        </w:r>
        <w:r w:rsidR="0065551B" w:rsidRPr="00B9198A">
          <w:rPr>
            <w:rStyle w:val="Hyperlink"/>
            <w:rFonts w:ascii="Courier New" w:hAnsi="Courier New" w:cs="Courier New"/>
            <w:noProof/>
          </w:rPr>
          <w:t>nextStates</w:t>
        </w:r>
        <w:r w:rsidR="0065551B" w:rsidRPr="00B9198A">
          <w:rPr>
            <w:rStyle w:val="Hyperlink"/>
            <w:noProof/>
          </w:rPr>
          <w:t xml:space="preserve"> im Schiebepuzzle (SetlX)</w:t>
        </w:r>
        <w:r w:rsidR="0065551B">
          <w:rPr>
            <w:noProof/>
            <w:webHidden/>
          </w:rPr>
          <w:tab/>
        </w:r>
        <w:r w:rsidR="0065551B">
          <w:rPr>
            <w:noProof/>
            <w:webHidden/>
          </w:rPr>
          <w:fldChar w:fldCharType="begin"/>
        </w:r>
        <w:r w:rsidR="0065551B">
          <w:rPr>
            <w:noProof/>
            <w:webHidden/>
          </w:rPr>
          <w:instrText xml:space="preserve"> PAGEREF _Toc451427637 \h </w:instrText>
        </w:r>
        <w:r w:rsidR="0065551B">
          <w:rPr>
            <w:noProof/>
            <w:webHidden/>
          </w:rPr>
        </w:r>
        <w:r w:rsidR="0065551B">
          <w:rPr>
            <w:noProof/>
            <w:webHidden/>
          </w:rPr>
          <w:fldChar w:fldCharType="separate"/>
        </w:r>
        <w:r w:rsidR="002D37B0">
          <w:rPr>
            <w:noProof/>
            <w:webHidden/>
          </w:rPr>
          <w:t>14</w:t>
        </w:r>
        <w:r w:rsidR="0065551B">
          <w:rPr>
            <w:noProof/>
            <w:webHidden/>
          </w:rPr>
          <w:fldChar w:fldCharType="end"/>
        </w:r>
      </w:hyperlink>
    </w:p>
    <w:p w14:paraId="53EC8307" w14:textId="74E4DA90" w:rsidR="0065551B" w:rsidRDefault="00C571D7">
      <w:pPr>
        <w:pStyle w:val="Abbildungsverzeichnis"/>
        <w:tabs>
          <w:tab w:val="right" w:leader="dot" w:pos="9062"/>
        </w:tabs>
        <w:rPr>
          <w:rFonts w:eastAsiaTheme="minorEastAsia"/>
          <w:noProof/>
          <w:lang w:val="en-US"/>
        </w:rPr>
      </w:pPr>
      <w:hyperlink w:anchor="_Toc451427638" w:history="1">
        <w:r w:rsidR="0065551B" w:rsidRPr="00B9198A">
          <w:rPr>
            <w:rStyle w:val="Hyperlink"/>
            <w:noProof/>
          </w:rPr>
          <w:t xml:space="preserve">Abbildung 9: </w:t>
        </w:r>
        <w:r w:rsidR="0065551B" w:rsidRPr="00B9198A">
          <w:rPr>
            <w:rStyle w:val="Hyperlink"/>
            <w:rFonts w:ascii="Courier New" w:hAnsi="Courier New" w:cs="Courier New"/>
            <w:noProof/>
          </w:rPr>
          <w:t>next_states</w:t>
        </w:r>
        <w:r w:rsidR="0065551B" w:rsidRPr="00B9198A">
          <w:rPr>
            <w:rStyle w:val="Hyperlink"/>
            <w:noProof/>
          </w:rPr>
          <w:t xml:space="preserve"> im Schiebepuzzle (Python)</w:t>
        </w:r>
        <w:r w:rsidR="0065551B">
          <w:rPr>
            <w:noProof/>
            <w:webHidden/>
          </w:rPr>
          <w:tab/>
        </w:r>
        <w:r w:rsidR="0065551B">
          <w:rPr>
            <w:noProof/>
            <w:webHidden/>
          </w:rPr>
          <w:fldChar w:fldCharType="begin"/>
        </w:r>
        <w:r w:rsidR="0065551B">
          <w:rPr>
            <w:noProof/>
            <w:webHidden/>
          </w:rPr>
          <w:instrText xml:space="preserve"> PAGEREF _Toc451427638 \h </w:instrText>
        </w:r>
        <w:r w:rsidR="0065551B">
          <w:rPr>
            <w:noProof/>
            <w:webHidden/>
          </w:rPr>
        </w:r>
        <w:r w:rsidR="0065551B">
          <w:rPr>
            <w:noProof/>
            <w:webHidden/>
          </w:rPr>
          <w:fldChar w:fldCharType="separate"/>
        </w:r>
        <w:r w:rsidR="002D37B0">
          <w:rPr>
            <w:noProof/>
            <w:webHidden/>
          </w:rPr>
          <w:t>14</w:t>
        </w:r>
        <w:r w:rsidR="0065551B">
          <w:rPr>
            <w:noProof/>
            <w:webHidden/>
          </w:rPr>
          <w:fldChar w:fldCharType="end"/>
        </w:r>
      </w:hyperlink>
    </w:p>
    <w:p w14:paraId="336B962F" w14:textId="776CB42F" w:rsidR="0065551B" w:rsidRDefault="00C571D7">
      <w:pPr>
        <w:pStyle w:val="Abbildungsverzeichnis"/>
        <w:tabs>
          <w:tab w:val="right" w:leader="dot" w:pos="9062"/>
        </w:tabs>
        <w:rPr>
          <w:rFonts w:eastAsiaTheme="minorEastAsia"/>
          <w:noProof/>
          <w:lang w:val="en-US"/>
        </w:rPr>
      </w:pPr>
      <w:hyperlink w:anchor="_Toc451427639" w:history="1">
        <w:r w:rsidR="0065551B" w:rsidRPr="00B9198A">
          <w:rPr>
            <w:rStyle w:val="Hyperlink"/>
            <w:noProof/>
          </w:rPr>
          <w:t xml:space="preserve">Abbildung 10: </w:t>
        </w:r>
        <w:r w:rsidR="0065551B" w:rsidRPr="00B9198A">
          <w:rPr>
            <w:rStyle w:val="Hyperlink"/>
            <w:rFonts w:ascii="Courier New" w:hAnsi="Courier New" w:cs="Courier New"/>
            <w:noProof/>
          </w:rPr>
          <w:t>movDir</w:t>
        </w:r>
        <w:r w:rsidR="0065551B" w:rsidRPr="00B9198A">
          <w:rPr>
            <w:rStyle w:val="Hyperlink"/>
            <w:noProof/>
          </w:rPr>
          <w:t xml:space="preserve"> im Schiebepuzzle (SetlX)</w:t>
        </w:r>
        <w:r w:rsidR="0065551B">
          <w:rPr>
            <w:noProof/>
            <w:webHidden/>
          </w:rPr>
          <w:tab/>
        </w:r>
        <w:r w:rsidR="0065551B">
          <w:rPr>
            <w:noProof/>
            <w:webHidden/>
          </w:rPr>
          <w:fldChar w:fldCharType="begin"/>
        </w:r>
        <w:r w:rsidR="0065551B">
          <w:rPr>
            <w:noProof/>
            <w:webHidden/>
          </w:rPr>
          <w:instrText xml:space="preserve"> PAGEREF _Toc451427639 \h </w:instrText>
        </w:r>
        <w:r w:rsidR="0065551B">
          <w:rPr>
            <w:noProof/>
            <w:webHidden/>
          </w:rPr>
        </w:r>
        <w:r w:rsidR="0065551B">
          <w:rPr>
            <w:noProof/>
            <w:webHidden/>
          </w:rPr>
          <w:fldChar w:fldCharType="separate"/>
        </w:r>
        <w:r w:rsidR="002D37B0">
          <w:rPr>
            <w:noProof/>
            <w:webHidden/>
          </w:rPr>
          <w:t>14</w:t>
        </w:r>
        <w:r w:rsidR="0065551B">
          <w:rPr>
            <w:noProof/>
            <w:webHidden/>
          </w:rPr>
          <w:fldChar w:fldCharType="end"/>
        </w:r>
      </w:hyperlink>
    </w:p>
    <w:p w14:paraId="416D5F77" w14:textId="3CF3E078" w:rsidR="0065551B" w:rsidRDefault="00C571D7">
      <w:pPr>
        <w:pStyle w:val="Abbildungsverzeichnis"/>
        <w:tabs>
          <w:tab w:val="right" w:leader="dot" w:pos="9062"/>
        </w:tabs>
        <w:rPr>
          <w:rFonts w:eastAsiaTheme="minorEastAsia"/>
          <w:noProof/>
          <w:lang w:val="en-US"/>
        </w:rPr>
      </w:pPr>
      <w:hyperlink w:anchor="_Toc451427640" w:history="1">
        <w:r w:rsidR="0065551B" w:rsidRPr="00B9198A">
          <w:rPr>
            <w:rStyle w:val="Hyperlink"/>
            <w:noProof/>
          </w:rPr>
          <w:t xml:space="preserve">Abbildung 11: </w:t>
        </w:r>
        <w:r w:rsidR="0065551B" w:rsidRPr="00B9198A">
          <w:rPr>
            <w:rStyle w:val="Hyperlink"/>
            <w:rFonts w:ascii="Courier New" w:hAnsi="Courier New" w:cs="Courier New"/>
            <w:noProof/>
          </w:rPr>
          <w:t>mov_dir</w:t>
        </w:r>
        <w:r w:rsidR="0065551B" w:rsidRPr="00B9198A">
          <w:rPr>
            <w:rStyle w:val="Hyperlink"/>
            <w:noProof/>
          </w:rPr>
          <w:t xml:space="preserve"> im Schiebepuzzle (Python)</w:t>
        </w:r>
        <w:r w:rsidR="0065551B">
          <w:rPr>
            <w:noProof/>
            <w:webHidden/>
          </w:rPr>
          <w:tab/>
        </w:r>
        <w:r w:rsidR="0065551B">
          <w:rPr>
            <w:noProof/>
            <w:webHidden/>
          </w:rPr>
          <w:fldChar w:fldCharType="begin"/>
        </w:r>
        <w:r w:rsidR="0065551B">
          <w:rPr>
            <w:noProof/>
            <w:webHidden/>
          </w:rPr>
          <w:instrText xml:space="preserve"> PAGEREF _Toc451427640 \h </w:instrText>
        </w:r>
        <w:r w:rsidR="0065551B">
          <w:rPr>
            <w:noProof/>
            <w:webHidden/>
          </w:rPr>
        </w:r>
        <w:r w:rsidR="0065551B">
          <w:rPr>
            <w:noProof/>
            <w:webHidden/>
          </w:rPr>
          <w:fldChar w:fldCharType="separate"/>
        </w:r>
        <w:r w:rsidR="002D37B0">
          <w:rPr>
            <w:noProof/>
            <w:webHidden/>
          </w:rPr>
          <w:t>15</w:t>
        </w:r>
        <w:r w:rsidR="0065551B">
          <w:rPr>
            <w:noProof/>
            <w:webHidden/>
          </w:rPr>
          <w:fldChar w:fldCharType="end"/>
        </w:r>
      </w:hyperlink>
    </w:p>
    <w:p w14:paraId="1BF442A2" w14:textId="0E65708C" w:rsidR="0065551B" w:rsidRDefault="00C571D7">
      <w:pPr>
        <w:pStyle w:val="Abbildungsverzeichnis"/>
        <w:tabs>
          <w:tab w:val="right" w:leader="dot" w:pos="9062"/>
        </w:tabs>
        <w:rPr>
          <w:rFonts w:eastAsiaTheme="minorEastAsia"/>
          <w:noProof/>
          <w:lang w:val="en-US"/>
        </w:rPr>
      </w:pPr>
      <w:hyperlink w:anchor="_Toc451427641" w:history="1">
        <w:r w:rsidR="0065551B" w:rsidRPr="00B9198A">
          <w:rPr>
            <w:rStyle w:val="Hyperlink"/>
            <w:noProof/>
          </w:rPr>
          <w:t xml:space="preserve">Abbildung 12: </w:t>
        </w:r>
        <w:r w:rsidR="0065551B" w:rsidRPr="00B9198A">
          <w:rPr>
            <w:rStyle w:val="Hyperlink"/>
            <w:rFonts w:ascii="Courier New" w:hAnsi="Courier New" w:cs="Courier New"/>
            <w:noProof/>
          </w:rPr>
          <w:t>findBlank</w:t>
        </w:r>
        <w:r w:rsidR="0065551B" w:rsidRPr="00B9198A">
          <w:rPr>
            <w:rStyle w:val="Hyperlink"/>
            <w:noProof/>
          </w:rPr>
          <w:t xml:space="preserve"> im Schiebepuzzle (SetlX)</w:t>
        </w:r>
        <w:r w:rsidR="0065551B">
          <w:rPr>
            <w:noProof/>
            <w:webHidden/>
          </w:rPr>
          <w:tab/>
        </w:r>
        <w:r w:rsidR="0065551B">
          <w:rPr>
            <w:noProof/>
            <w:webHidden/>
          </w:rPr>
          <w:fldChar w:fldCharType="begin"/>
        </w:r>
        <w:r w:rsidR="0065551B">
          <w:rPr>
            <w:noProof/>
            <w:webHidden/>
          </w:rPr>
          <w:instrText xml:space="preserve"> PAGEREF _Toc451427641 \h </w:instrText>
        </w:r>
        <w:r w:rsidR="0065551B">
          <w:rPr>
            <w:noProof/>
            <w:webHidden/>
          </w:rPr>
        </w:r>
        <w:r w:rsidR="0065551B">
          <w:rPr>
            <w:noProof/>
            <w:webHidden/>
          </w:rPr>
          <w:fldChar w:fldCharType="separate"/>
        </w:r>
        <w:r w:rsidR="002D37B0">
          <w:rPr>
            <w:noProof/>
            <w:webHidden/>
          </w:rPr>
          <w:t>15</w:t>
        </w:r>
        <w:r w:rsidR="0065551B">
          <w:rPr>
            <w:noProof/>
            <w:webHidden/>
          </w:rPr>
          <w:fldChar w:fldCharType="end"/>
        </w:r>
      </w:hyperlink>
    </w:p>
    <w:p w14:paraId="04ACF1A2" w14:textId="36C12373" w:rsidR="0065551B" w:rsidRDefault="00C571D7">
      <w:pPr>
        <w:pStyle w:val="Abbildungsverzeichnis"/>
        <w:tabs>
          <w:tab w:val="right" w:leader="dot" w:pos="9062"/>
        </w:tabs>
        <w:rPr>
          <w:rFonts w:eastAsiaTheme="minorEastAsia"/>
          <w:noProof/>
          <w:lang w:val="en-US"/>
        </w:rPr>
      </w:pPr>
      <w:hyperlink w:anchor="_Toc451427642" w:history="1">
        <w:r w:rsidR="0065551B" w:rsidRPr="00B9198A">
          <w:rPr>
            <w:rStyle w:val="Hyperlink"/>
            <w:noProof/>
          </w:rPr>
          <w:t xml:space="preserve">Abbildung 13: </w:t>
        </w:r>
        <w:r w:rsidR="0065551B" w:rsidRPr="00B9198A">
          <w:rPr>
            <w:rStyle w:val="Hyperlink"/>
            <w:rFonts w:ascii="Courier New" w:hAnsi="Courier New" w:cs="Courier New"/>
            <w:noProof/>
          </w:rPr>
          <w:t>find_blank</w:t>
        </w:r>
        <w:r w:rsidR="0065551B" w:rsidRPr="00B9198A">
          <w:rPr>
            <w:rStyle w:val="Hyperlink"/>
            <w:noProof/>
          </w:rPr>
          <w:t xml:space="preserve"> im Schiebepuzzle</w:t>
        </w:r>
        <w:r w:rsidR="0065551B">
          <w:rPr>
            <w:noProof/>
            <w:webHidden/>
          </w:rPr>
          <w:tab/>
        </w:r>
        <w:r w:rsidR="0065551B">
          <w:rPr>
            <w:noProof/>
            <w:webHidden/>
          </w:rPr>
          <w:fldChar w:fldCharType="begin"/>
        </w:r>
        <w:r w:rsidR="0065551B">
          <w:rPr>
            <w:noProof/>
            <w:webHidden/>
          </w:rPr>
          <w:instrText xml:space="preserve"> PAGEREF _Toc451427642 \h </w:instrText>
        </w:r>
        <w:r w:rsidR="0065551B">
          <w:rPr>
            <w:noProof/>
            <w:webHidden/>
          </w:rPr>
        </w:r>
        <w:r w:rsidR="0065551B">
          <w:rPr>
            <w:noProof/>
            <w:webHidden/>
          </w:rPr>
          <w:fldChar w:fldCharType="separate"/>
        </w:r>
        <w:r w:rsidR="002D37B0">
          <w:rPr>
            <w:noProof/>
            <w:webHidden/>
          </w:rPr>
          <w:t>15</w:t>
        </w:r>
        <w:r w:rsidR="0065551B">
          <w:rPr>
            <w:noProof/>
            <w:webHidden/>
          </w:rPr>
          <w:fldChar w:fldCharType="end"/>
        </w:r>
      </w:hyperlink>
    </w:p>
    <w:p w14:paraId="79BE90D7" w14:textId="1E1E95E6" w:rsidR="0065551B" w:rsidRDefault="00C571D7">
      <w:pPr>
        <w:pStyle w:val="Abbildungsverzeichnis"/>
        <w:tabs>
          <w:tab w:val="right" w:leader="dot" w:pos="9062"/>
        </w:tabs>
        <w:rPr>
          <w:rFonts w:eastAsiaTheme="minorEastAsia"/>
          <w:noProof/>
          <w:lang w:val="en-US"/>
        </w:rPr>
      </w:pPr>
      <w:hyperlink w:anchor="_Toc451427643" w:history="1">
        <w:r w:rsidR="0065551B" w:rsidRPr="00B9198A">
          <w:rPr>
            <w:rStyle w:val="Hyperlink"/>
            <w:noProof/>
          </w:rPr>
          <w:t xml:space="preserve">Abbildung 14: </w:t>
        </w:r>
        <w:r w:rsidR="0065551B" w:rsidRPr="00B9198A">
          <w:rPr>
            <w:rStyle w:val="Hyperlink"/>
            <w:rFonts w:ascii="Courier New" w:hAnsi="Courier New" w:cs="Courier New"/>
            <w:noProof/>
          </w:rPr>
          <w:t>createValuation</w:t>
        </w:r>
        <w:r w:rsidR="0065551B" w:rsidRPr="00B9198A">
          <w:rPr>
            <w:rStyle w:val="Hyperlink"/>
            <w:noProof/>
          </w:rPr>
          <w:t xml:space="preserve"> in Watson (SetlX)</w:t>
        </w:r>
        <w:r w:rsidR="0065551B">
          <w:rPr>
            <w:noProof/>
            <w:webHidden/>
          </w:rPr>
          <w:tab/>
        </w:r>
        <w:r w:rsidR="0065551B">
          <w:rPr>
            <w:noProof/>
            <w:webHidden/>
          </w:rPr>
          <w:fldChar w:fldCharType="begin"/>
        </w:r>
        <w:r w:rsidR="0065551B">
          <w:rPr>
            <w:noProof/>
            <w:webHidden/>
          </w:rPr>
          <w:instrText xml:space="preserve"> PAGEREF _Toc451427643 \h </w:instrText>
        </w:r>
        <w:r w:rsidR="0065551B">
          <w:rPr>
            <w:noProof/>
            <w:webHidden/>
          </w:rPr>
        </w:r>
        <w:r w:rsidR="0065551B">
          <w:rPr>
            <w:noProof/>
            <w:webHidden/>
          </w:rPr>
          <w:fldChar w:fldCharType="separate"/>
        </w:r>
        <w:r w:rsidR="002D37B0">
          <w:rPr>
            <w:noProof/>
            <w:webHidden/>
          </w:rPr>
          <w:t>18</w:t>
        </w:r>
        <w:r w:rsidR="0065551B">
          <w:rPr>
            <w:noProof/>
            <w:webHidden/>
          </w:rPr>
          <w:fldChar w:fldCharType="end"/>
        </w:r>
      </w:hyperlink>
    </w:p>
    <w:p w14:paraId="1EC782C4" w14:textId="649032CB" w:rsidR="0065551B" w:rsidRDefault="00C571D7">
      <w:pPr>
        <w:pStyle w:val="Abbildungsverzeichnis"/>
        <w:tabs>
          <w:tab w:val="right" w:leader="dot" w:pos="9062"/>
        </w:tabs>
        <w:rPr>
          <w:rFonts w:eastAsiaTheme="minorEastAsia"/>
          <w:noProof/>
          <w:lang w:val="en-US"/>
        </w:rPr>
      </w:pPr>
      <w:hyperlink w:anchor="_Toc451427644" w:history="1">
        <w:r w:rsidR="0065551B" w:rsidRPr="00B9198A">
          <w:rPr>
            <w:rStyle w:val="Hyperlink"/>
            <w:noProof/>
          </w:rPr>
          <w:t xml:space="preserve">Abbildung 15: </w:t>
        </w:r>
        <w:r w:rsidR="0065551B" w:rsidRPr="00B9198A">
          <w:rPr>
            <w:rStyle w:val="Hyperlink"/>
            <w:rFonts w:ascii="Courier New" w:hAnsi="Courier New" w:cs="Courier New"/>
            <w:noProof/>
          </w:rPr>
          <w:t>create_valuation</w:t>
        </w:r>
        <w:r w:rsidR="0065551B" w:rsidRPr="00B9198A">
          <w:rPr>
            <w:rStyle w:val="Hyperlink"/>
            <w:noProof/>
          </w:rPr>
          <w:t xml:space="preserve"> in Watson (Python)</w:t>
        </w:r>
        <w:r w:rsidR="0065551B">
          <w:rPr>
            <w:noProof/>
            <w:webHidden/>
          </w:rPr>
          <w:tab/>
        </w:r>
        <w:r w:rsidR="0065551B">
          <w:rPr>
            <w:noProof/>
            <w:webHidden/>
          </w:rPr>
          <w:fldChar w:fldCharType="begin"/>
        </w:r>
        <w:r w:rsidR="0065551B">
          <w:rPr>
            <w:noProof/>
            <w:webHidden/>
          </w:rPr>
          <w:instrText xml:space="preserve"> PAGEREF _Toc451427644 \h </w:instrText>
        </w:r>
        <w:r w:rsidR="0065551B">
          <w:rPr>
            <w:noProof/>
            <w:webHidden/>
          </w:rPr>
        </w:r>
        <w:r w:rsidR="0065551B">
          <w:rPr>
            <w:noProof/>
            <w:webHidden/>
          </w:rPr>
          <w:fldChar w:fldCharType="separate"/>
        </w:r>
        <w:r w:rsidR="002D37B0">
          <w:rPr>
            <w:noProof/>
            <w:webHidden/>
          </w:rPr>
          <w:t>18</w:t>
        </w:r>
        <w:r w:rsidR="0065551B">
          <w:rPr>
            <w:noProof/>
            <w:webHidden/>
          </w:rPr>
          <w:fldChar w:fldCharType="end"/>
        </w:r>
      </w:hyperlink>
    </w:p>
    <w:p w14:paraId="66F05A04" w14:textId="23C0DF8A" w:rsidR="0065551B" w:rsidRDefault="00C571D7">
      <w:pPr>
        <w:pStyle w:val="Abbildungsverzeichnis"/>
        <w:tabs>
          <w:tab w:val="right" w:leader="dot" w:pos="9062"/>
        </w:tabs>
        <w:rPr>
          <w:rFonts w:eastAsiaTheme="minorEastAsia"/>
          <w:noProof/>
          <w:lang w:val="en-US"/>
        </w:rPr>
      </w:pPr>
      <w:hyperlink w:anchor="_Toc451427645" w:history="1">
        <w:r w:rsidR="0065551B" w:rsidRPr="00B9198A">
          <w:rPr>
            <w:rStyle w:val="Hyperlink"/>
            <w:noProof/>
          </w:rPr>
          <w:t xml:space="preserve">Abbildung 16: </w:t>
        </w:r>
        <w:r w:rsidR="0065551B" w:rsidRPr="00B9198A">
          <w:rPr>
            <w:rStyle w:val="Hyperlink"/>
            <w:rFonts w:ascii="Courier New" w:hAnsi="Courier New" w:cs="Courier New"/>
            <w:noProof/>
          </w:rPr>
          <w:t>findPath</w:t>
        </w:r>
        <w:r w:rsidR="0065551B" w:rsidRPr="00B9198A">
          <w:rPr>
            <w:rStyle w:val="Hyperlink"/>
            <w:noProof/>
          </w:rPr>
          <w:t xml:space="preserve"> in wgc (SetlX)</w:t>
        </w:r>
        <w:r w:rsidR="0065551B">
          <w:rPr>
            <w:noProof/>
            <w:webHidden/>
          </w:rPr>
          <w:tab/>
        </w:r>
        <w:r w:rsidR="0065551B">
          <w:rPr>
            <w:noProof/>
            <w:webHidden/>
          </w:rPr>
          <w:fldChar w:fldCharType="begin"/>
        </w:r>
        <w:r w:rsidR="0065551B">
          <w:rPr>
            <w:noProof/>
            <w:webHidden/>
          </w:rPr>
          <w:instrText xml:space="preserve"> PAGEREF _Toc451427645 \h </w:instrText>
        </w:r>
        <w:r w:rsidR="0065551B">
          <w:rPr>
            <w:noProof/>
            <w:webHidden/>
          </w:rPr>
        </w:r>
        <w:r w:rsidR="0065551B">
          <w:rPr>
            <w:noProof/>
            <w:webHidden/>
          </w:rPr>
          <w:fldChar w:fldCharType="separate"/>
        </w:r>
        <w:r w:rsidR="002D37B0">
          <w:rPr>
            <w:noProof/>
            <w:webHidden/>
          </w:rPr>
          <w:t>19</w:t>
        </w:r>
        <w:r w:rsidR="0065551B">
          <w:rPr>
            <w:noProof/>
            <w:webHidden/>
          </w:rPr>
          <w:fldChar w:fldCharType="end"/>
        </w:r>
      </w:hyperlink>
    </w:p>
    <w:p w14:paraId="2DBA29DD" w14:textId="4385BD4A" w:rsidR="0065551B" w:rsidRDefault="00C571D7">
      <w:pPr>
        <w:pStyle w:val="Abbildungsverzeichnis"/>
        <w:tabs>
          <w:tab w:val="right" w:leader="dot" w:pos="9062"/>
        </w:tabs>
        <w:rPr>
          <w:rFonts w:eastAsiaTheme="minorEastAsia"/>
          <w:noProof/>
          <w:lang w:val="en-US"/>
        </w:rPr>
      </w:pPr>
      <w:hyperlink w:anchor="_Toc451427646" w:history="1">
        <w:r w:rsidR="0065551B" w:rsidRPr="00B9198A">
          <w:rPr>
            <w:rStyle w:val="Hyperlink"/>
            <w:noProof/>
          </w:rPr>
          <w:t xml:space="preserve">Abbildung 17: </w:t>
        </w:r>
        <w:r w:rsidR="0065551B" w:rsidRPr="00B9198A">
          <w:rPr>
            <w:rStyle w:val="Hyperlink"/>
            <w:rFonts w:ascii="Courier New" w:hAnsi="Courier New" w:cs="Courier New"/>
            <w:noProof/>
          </w:rPr>
          <w:t>find_path</w:t>
        </w:r>
        <w:r w:rsidR="0065551B" w:rsidRPr="00B9198A">
          <w:rPr>
            <w:rStyle w:val="Hyperlink"/>
            <w:noProof/>
          </w:rPr>
          <w:t xml:space="preserve"> in wgc (Python)</w:t>
        </w:r>
        <w:r w:rsidR="0065551B">
          <w:rPr>
            <w:noProof/>
            <w:webHidden/>
          </w:rPr>
          <w:tab/>
        </w:r>
        <w:r w:rsidR="0065551B">
          <w:rPr>
            <w:noProof/>
            <w:webHidden/>
          </w:rPr>
          <w:fldChar w:fldCharType="begin"/>
        </w:r>
        <w:r w:rsidR="0065551B">
          <w:rPr>
            <w:noProof/>
            <w:webHidden/>
          </w:rPr>
          <w:instrText xml:space="preserve"> PAGEREF _Toc451427646 \h </w:instrText>
        </w:r>
        <w:r w:rsidR="0065551B">
          <w:rPr>
            <w:noProof/>
            <w:webHidden/>
          </w:rPr>
        </w:r>
        <w:r w:rsidR="0065551B">
          <w:rPr>
            <w:noProof/>
            <w:webHidden/>
          </w:rPr>
          <w:fldChar w:fldCharType="separate"/>
        </w:r>
        <w:r w:rsidR="002D37B0">
          <w:rPr>
            <w:noProof/>
            <w:webHidden/>
          </w:rPr>
          <w:t>20</w:t>
        </w:r>
        <w:r w:rsidR="0065551B">
          <w:rPr>
            <w:noProof/>
            <w:webHidden/>
          </w:rPr>
          <w:fldChar w:fldCharType="end"/>
        </w:r>
      </w:hyperlink>
    </w:p>
    <w:p w14:paraId="59E4D807" w14:textId="46B700D7" w:rsidR="0065551B" w:rsidRDefault="00C571D7">
      <w:pPr>
        <w:pStyle w:val="Abbildungsverzeichnis"/>
        <w:tabs>
          <w:tab w:val="right" w:leader="dot" w:pos="9062"/>
        </w:tabs>
        <w:rPr>
          <w:rFonts w:eastAsiaTheme="minorEastAsia"/>
          <w:noProof/>
          <w:lang w:val="en-US"/>
        </w:rPr>
      </w:pPr>
      <w:hyperlink w:anchor="_Toc451427647" w:history="1">
        <w:r w:rsidR="0065551B" w:rsidRPr="00B9198A">
          <w:rPr>
            <w:rStyle w:val="Hyperlink"/>
            <w:noProof/>
          </w:rPr>
          <w:t xml:space="preserve">Abbildung 18: </w:t>
        </w:r>
        <w:r w:rsidR="0065551B" w:rsidRPr="00B9198A">
          <w:rPr>
            <w:rStyle w:val="Hyperlink"/>
            <w:rFonts w:ascii="Courier New" w:hAnsi="Courier New" w:cs="Courier New"/>
            <w:noProof/>
          </w:rPr>
          <w:t>pathProduct</w:t>
        </w:r>
        <w:r w:rsidR="0065551B" w:rsidRPr="00B9198A">
          <w:rPr>
            <w:rStyle w:val="Hyperlink"/>
            <w:noProof/>
          </w:rPr>
          <w:t xml:space="preserve"> in wgc (SetlX)</w:t>
        </w:r>
        <w:r w:rsidR="0065551B">
          <w:rPr>
            <w:noProof/>
            <w:webHidden/>
          </w:rPr>
          <w:tab/>
        </w:r>
        <w:r w:rsidR="0065551B">
          <w:rPr>
            <w:noProof/>
            <w:webHidden/>
          </w:rPr>
          <w:fldChar w:fldCharType="begin"/>
        </w:r>
        <w:r w:rsidR="0065551B">
          <w:rPr>
            <w:noProof/>
            <w:webHidden/>
          </w:rPr>
          <w:instrText xml:space="preserve"> PAGEREF _Toc451427647 \h </w:instrText>
        </w:r>
        <w:r w:rsidR="0065551B">
          <w:rPr>
            <w:noProof/>
            <w:webHidden/>
          </w:rPr>
        </w:r>
        <w:r w:rsidR="0065551B">
          <w:rPr>
            <w:noProof/>
            <w:webHidden/>
          </w:rPr>
          <w:fldChar w:fldCharType="separate"/>
        </w:r>
        <w:r w:rsidR="002D37B0">
          <w:rPr>
            <w:noProof/>
            <w:webHidden/>
          </w:rPr>
          <w:t>20</w:t>
        </w:r>
        <w:r w:rsidR="0065551B">
          <w:rPr>
            <w:noProof/>
            <w:webHidden/>
          </w:rPr>
          <w:fldChar w:fldCharType="end"/>
        </w:r>
      </w:hyperlink>
    </w:p>
    <w:p w14:paraId="3B406F17" w14:textId="4CFBB49E" w:rsidR="0065551B" w:rsidRDefault="00C571D7">
      <w:pPr>
        <w:pStyle w:val="Abbildungsverzeichnis"/>
        <w:tabs>
          <w:tab w:val="right" w:leader="dot" w:pos="9062"/>
        </w:tabs>
        <w:rPr>
          <w:rFonts w:eastAsiaTheme="minorEastAsia"/>
          <w:noProof/>
          <w:lang w:val="en-US"/>
        </w:rPr>
      </w:pPr>
      <w:hyperlink w:anchor="_Toc451427648" w:history="1">
        <w:r w:rsidR="0065551B" w:rsidRPr="00B9198A">
          <w:rPr>
            <w:rStyle w:val="Hyperlink"/>
            <w:noProof/>
          </w:rPr>
          <w:t xml:space="preserve">Abbildung 19: </w:t>
        </w:r>
        <w:r w:rsidR="0065551B" w:rsidRPr="00B9198A">
          <w:rPr>
            <w:rStyle w:val="Hyperlink"/>
            <w:rFonts w:ascii="Courier New" w:hAnsi="Courier New" w:cs="Courier New"/>
            <w:noProof/>
          </w:rPr>
          <w:t>path_product</w:t>
        </w:r>
        <w:r w:rsidR="0065551B" w:rsidRPr="00B9198A">
          <w:rPr>
            <w:rStyle w:val="Hyperlink"/>
            <w:noProof/>
          </w:rPr>
          <w:t xml:space="preserve"> in wgc (Python)</w:t>
        </w:r>
        <w:r w:rsidR="0065551B">
          <w:rPr>
            <w:noProof/>
            <w:webHidden/>
          </w:rPr>
          <w:tab/>
        </w:r>
        <w:r w:rsidR="0065551B">
          <w:rPr>
            <w:noProof/>
            <w:webHidden/>
          </w:rPr>
          <w:fldChar w:fldCharType="begin"/>
        </w:r>
        <w:r w:rsidR="0065551B">
          <w:rPr>
            <w:noProof/>
            <w:webHidden/>
          </w:rPr>
          <w:instrText xml:space="preserve"> PAGEREF _Toc451427648 \h </w:instrText>
        </w:r>
        <w:r w:rsidR="0065551B">
          <w:rPr>
            <w:noProof/>
            <w:webHidden/>
          </w:rPr>
        </w:r>
        <w:r w:rsidR="0065551B">
          <w:rPr>
            <w:noProof/>
            <w:webHidden/>
          </w:rPr>
          <w:fldChar w:fldCharType="separate"/>
        </w:r>
        <w:r w:rsidR="002D37B0">
          <w:rPr>
            <w:noProof/>
            <w:webHidden/>
          </w:rPr>
          <w:t>20</w:t>
        </w:r>
        <w:r w:rsidR="0065551B">
          <w:rPr>
            <w:noProof/>
            <w:webHidden/>
          </w:rPr>
          <w:fldChar w:fldCharType="end"/>
        </w:r>
      </w:hyperlink>
    </w:p>
    <w:p w14:paraId="31F2AA6F" w14:textId="77283AF7" w:rsidR="0065551B" w:rsidRDefault="00C571D7">
      <w:pPr>
        <w:pStyle w:val="Abbildungsverzeichnis"/>
        <w:tabs>
          <w:tab w:val="right" w:leader="dot" w:pos="9062"/>
        </w:tabs>
        <w:rPr>
          <w:rFonts w:eastAsiaTheme="minorEastAsia"/>
          <w:noProof/>
          <w:lang w:val="en-US"/>
        </w:rPr>
      </w:pPr>
      <w:hyperlink w:anchor="_Toc451427649" w:history="1">
        <w:r w:rsidR="0065551B" w:rsidRPr="00B9198A">
          <w:rPr>
            <w:rStyle w:val="Hyperlink"/>
            <w:noProof/>
          </w:rPr>
          <w:t xml:space="preserve">Abbildung 20: </w:t>
        </w:r>
        <w:r w:rsidR="0065551B" w:rsidRPr="00B9198A">
          <w:rPr>
            <w:rStyle w:val="Hyperlink"/>
            <w:rFonts w:ascii="Courier New" w:hAnsi="Courier New" w:cs="Courier New"/>
            <w:noProof/>
          </w:rPr>
          <w:t>noCycle</w:t>
        </w:r>
        <w:r w:rsidR="0065551B" w:rsidRPr="00B9198A">
          <w:rPr>
            <w:rStyle w:val="Hyperlink"/>
            <w:noProof/>
          </w:rPr>
          <w:t xml:space="preserve"> in wgc (SetlX)</w:t>
        </w:r>
        <w:r w:rsidR="0065551B">
          <w:rPr>
            <w:noProof/>
            <w:webHidden/>
          </w:rPr>
          <w:tab/>
        </w:r>
        <w:r w:rsidR="0065551B">
          <w:rPr>
            <w:noProof/>
            <w:webHidden/>
          </w:rPr>
          <w:fldChar w:fldCharType="begin"/>
        </w:r>
        <w:r w:rsidR="0065551B">
          <w:rPr>
            <w:noProof/>
            <w:webHidden/>
          </w:rPr>
          <w:instrText xml:space="preserve"> PAGEREF _Toc451427649 \h </w:instrText>
        </w:r>
        <w:r w:rsidR="0065551B">
          <w:rPr>
            <w:noProof/>
            <w:webHidden/>
          </w:rPr>
        </w:r>
        <w:r w:rsidR="0065551B">
          <w:rPr>
            <w:noProof/>
            <w:webHidden/>
          </w:rPr>
          <w:fldChar w:fldCharType="separate"/>
        </w:r>
        <w:r w:rsidR="002D37B0">
          <w:rPr>
            <w:noProof/>
            <w:webHidden/>
          </w:rPr>
          <w:t>21</w:t>
        </w:r>
        <w:r w:rsidR="0065551B">
          <w:rPr>
            <w:noProof/>
            <w:webHidden/>
          </w:rPr>
          <w:fldChar w:fldCharType="end"/>
        </w:r>
      </w:hyperlink>
    </w:p>
    <w:p w14:paraId="45813F70" w14:textId="6D60E429" w:rsidR="0065551B" w:rsidRDefault="00C571D7">
      <w:pPr>
        <w:pStyle w:val="Abbildungsverzeichnis"/>
        <w:tabs>
          <w:tab w:val="right" w:leader="dot" w:pos="9062"/>
        </w:tabs>
        <w:rPr>
          <w:rFonts w:eastAsiaTheme="minorEastAsia"/>
          <w:noProof/>
          <w:lang w:val="en-US"/>
        </w:rPr>
      </w:pPr>
      <w:hyperlink w:anchor="_Toc451427650" w:history="1">
        <w:r w:rsidR="0065551B" w:rsidRPr="00B9198A">
          <w:rPr>
            <w:rStyle w:val="Hyperlink"/>
            <w:noProof/>
          </w:rPr>
          <w:t xml:space="preserve">Abbildung 21: </w:t>
        </w:r>
        <w:r w:rsidR="0065551B" w:rsidRPr="00B9198A">
          <w:rPr>
            <w:rStyle w:val="Hyperlink"/>
            <w:rFonts w:ascii="Courier New" w:hAnsi="Courier New" w:cs="Courier New"/>
            <w:noProof/>
          </w:rPr>
          <w:t>no_cycle</w:t>
        </w:r>
        <w:r w:rsidR="0065551B" w:rsidRPr="00B9198A">
          <w:rPr>
            <w:rStyle w:val="Hyperlink"/>
            <w:noProof/>
          </w:rPr>
          <w:t xml:space="preserve"> in wgc (Python)</w:t>
        </w:r>
        <w:r w:rsidR="0065551B">
          <w:rPr>
            <w:noProof/>
            <w:webHidden/>
          </w:rPr>
          <w:tab/>
        </w:r>
        <w:r w:rsidR="0065551B">
          <w:rPr>
            <w:noProof/>
            <w:webHidden/>
          </w:rPr>
          <w:fldChar w:fldCharType="begin"/>
        </w:r>
        <w:r w:rsidR="0065551B">
          <w:rPr>
            <w:noProof/>
            <w:webHidden/>
          </w:rPr>
          <w:instrText xml:space="preserve"> PAGEREF _Toc451427650 \h </w:instrText>
        </w:r>
        <w:r w:rsidR="0065551B">
          <w:rPr>
            <w:noProof/>
            <w:webHidden/>
          </w:rPr>
        </w:r>
        <w:r w:rsidR="0065551B">
          <w:rPr>
            <w:noProof/>
            <w:webHidden/>
          </w:rPr>
          <w:fldChar w:fldCharType="separate"/>
        </w:r>
        <w:r w:rsidR="002D37B0">
          <w:rPr>
            <w:noProof/>
            <w:webHidden/>
          </w:rPr>
          <w:t>21</w:t>
        </w:r>
        <w:r w:rsidR="0065551B">
          <w:rPr>
            <w:noProof/>
            <w:webHidden/>
          </w:rPr>
          <w:fldChar w:fldCharType="end"/>
        </w:r>
      </w:hyperlink>
    </w:p>
    <w:p w14:paraId="0A6B80BC" w14:textId="498BD836" w:rsidR="0065551B" w:rsidRDefault="00C571D7">
      <w:pPr>
        <w:pStyle w:val="Abbildungsverzeichnis"/>
        <w:tabs>
          <w:tab w:val="right" w:leader="dot" w:pos="9062"/>
        </w:tabs>
        <w:rPr>
          <w:rFonts w:eastAsiaTheme="minorEastAsia"/>
          <w:noProof/>
          <w:lang w:val="en-US"/>
        </w:rPr>
      </w:pPr>
      <w:hyperlink w:anchor="_Toc451427651" w:history="1">
        <w:r w:rsidR="0065551B" w:rsidRPr="00B9198A">
          <w:rPr>
            <w:rStyle w:val="Hyperlink"/>
            <w:noProof/>
          </w:rPr>
          <w:t xml:space="preserve">Abbildung 22: </w:t>
        </w:r>
        <w:r w:rsidR="0065551B" w:rsidRPr="00B9198A">
          <w:rPr>
            <w:rStyle w:val="Hyperlink"/>
            <w:rFonts w:ascii="Courier New" w:hAnsi="Courier New" w:cs="Courier New"/>
            <w:noProof/>
          </w:rPr>
          <w:t>add</w:t>
        </w:r>
        <w:r w:rsidR="0065551B" w:rsidRPr="00B9198A">
          <w:rPr>
            <w:rStyle w:val="Hyperlink"/>
            <w:noProof/>
          </w:rPr>
          <w:t xml:space="preserve"> in wgc (SetlX)</w:t>
        </w:r>
        <w:r w:rsidR="0065551B">
          <w:rPr>
            <w:noProof/>
            <w:webHidden/>
          </w:rPr>
          <w:tab/>
        </w:r>
        <w:r w:rsidR="0065551B">
          <w:rPr>
            <w:noProof/>
            <w:webHidden/>
          </w:rPr>
          <w:fldChar w:fldCharType="begin"/>
        </w:r>
        <w:r w:rsidR="0065551B">
          <w:rPr>
            <w:noProof/>
            <w:webHidden/>
          </w:rPr>
          <w:instrText xml:space="preserve"> PAGEREF _Toc451427651 \h </w:instrText>
        </w:r>
        <w:r w:rsidR="0065551B">
          <w:rPr>
            <w:noProof/>
            <w:webHidden/>
          </w:rPr>
        </w:r>
        <w:r w:rsidR="0065551B">
          <w:rPr>
            <w:noProof/>
            <w:webHidden/>
          </w:rPr>
          <w:fldChar w:fldCharType="separate"/>
        </w:r>
        <w:r w:rsidR="002D37B0">
          <w:rPr>
            <w:noProof/>
            <w:webHidden/>
          </w:rPr>
          <w:t>21</w:t>
        </w:r>
        <w:r w:rsidR="0065551B">
          <w:rPr>
            <w:noProof/>
            <w:webHidden/>
          </w:rPr>
          <w:fldChar w:fldCharType="end"/>
        </w:r>
      </w:hyperlink>
    </w:p>
    <w:p w14:paraId="593665FE" w14:textId="339095FF" w:rsidR="0065551B" w:rsidRDefault="00C571D7">
      <w:pPr>
        <w:pStyle w:val="Abbildungsverzeichnis"/>
        <w:tabs>
          <w:tab w:val="right" w:leader="dot" w:pos="9062"/>
        </w:tabs>
        <w:rPr>
          <w:rFonts w:eastAsiaTheme="minorEastAsia"/>
          <w:noProof/>
          <w:lang w:val="en-US"/>
        </w:rPr>
      </w:pPr>
      <w:hyperlink w:anchor="_Toc451427652" w:history="1">
        <w:r w:rsidR="0065551B" w:rsidRPr="00B9198A">
          <w:rPr>
            <w:rStyle w:val="Hyperlink"/>
            <w:noProof/>
          </w:rPr>
          <w:t xml:space="preserve">Abbildung 23: </w:t>
        </w:r>
        <w:r w:rsidR="0065551B" w:rsidRPr="00B9198A">
          <w:rPr>
            <w:rStyle w:val="Hyperlink"/>
            <w:rFonts w:ascii="Courier New" w:hAnsi="Courier New" w:cs="Courier New"/>
            <w:noProof/>
          </w:rPr>
          <w:t>add</w:t>
        </w:r>
        <w:r w:rsidR="0065551B" w:rsidRPr="00B9198A">
          <w:rPr>
            <w:rStyle w:val="Hyperlink"/>
            <w:noProof/>
          </w:rPr>
          <w:t xml:space="preserve"> in wgc (Python)</w:t>
        </w:r>
        <w:r w:rsidR="0065551B">
          <w:rPr>
            <w:noProof/>
            <w:webHidden/>
          </w:rPr>
          <w:tab/>
        </w:r>
        <w:r w:rsidR="0065551B">
          <w:rPr>
            <w:noProof/>
            <w:webHidden/>
          </w:rPr>
          <w:fldChar w:fldCharType="begin"/>
        </w:r>
        <w:r w:rsidR="0065551B">
          <w:rPr>
            <w:noProof/>
            <w:webHidden/>
          </w:rPr>
          <w:instrText xml:space="preserve"> PAGEREF _Toc451427652 \h </w:instrText>
        </w:r>
        <w:r w:rsidR="0065551B">
          <w:rPr>
            <w:noProof/>
            <w:webHidden/>
          </w:rPr>
        </w:r>
        <w:r w:rsidR="0065551B">
          <w:rPr>
            <w:noProof/>
            <w:webHidden/>
          </w:rPr>
          <w:fldChar w:fldCharType="separate"/>
        </w:r>
        <w:r w:rsidR="002D37B0">
          <w:rPr>
            <w:noProof/>
            <w:webHidden/>
          </w:rPr>
          <w:t>21</w:t>
        </w:r>
        <w:r w:rsidR="0065551B">
          <w:rPr>
            <w:noProof/>
            <w:webHidden/>
          </w:rPr>
          <w:fldChar w:fldCharType="end"/>
        </w:r>
      </w:hyperlink>
    </w:p>
    <w:p w14:paraId="16F395DF" w14:textId="72E5F147" w:rsidR="0065551B" w:rsidRDefault="00C571D7">
      <w:pPr>
        <w:pStyle w:val="Abbildungsverzeichnis"/>
        <w:tabs>
          <w:tab w:val="right" w:leader="dot" w:pos="9062"/>
        </w:tabs>
        <w:rPr>
          <w:rFonts w:eastAsiaTheme="minorEastAsia"/>
          <w:noProof/>
          <w:lang w:val="en-US"/>
        </w:rPr>
      </w:pPr>
      <w:hyperlink w:anchor="_Toc451427653" w:history="1">
        <w:r w:rsidR="0065551B" w:rsidRPr="00B9198A">
          <w:rPr>
            <w:rStyle w:val="Hyperlink"/>
            <w:noProof/>
          </w:rPr>
          <w:t xml:space="preserve">Abbildung 24: </w:t>
        </w:r>
        <w:r w:rsidR="0065551B" w:rsidRPr="00B9198A">
          <w:rPr>
            <w:rStyle w:val="Hyperlink"/>
            <w:rFonts w:ascii="Courier New" w:hAnsi="Courier New" w:cs="Courier New"/>
            <w:noProof/>
          </w:rPr>
          <w:t>problem</w:t>
        </w:r>
        <w:r w:rsidR="0065551B" w:rsidRPr="00B9198A">
          <w:rPr>
            <w:rStyle w:val="Hyperlink"/>
            <w:noProof/>
          </w:rPr>
          <w:t xml:space="preserve"> in wgc (SetlX)</w:t>
        </w:r>
        <w:r w:rsidR="0065551B">
          <w:rPr>
            <w:noProof/>
            <w:webHidden/>
          </w:rPr>
          <w:tab/>
        </w:r>
        <w:r w:rsidR="0065551B">
          <w:rPr>
            <w:noProof/>
            <w:webHidden/>
          </w:rPr>
          <w:fldChar w:fldCharType="begin"/>
        </w:r>
        <w:r w:rsidR="0065551B">
          <w:rPr>
            <w:noProof/>
            <w:webHidden/>
          </w:rPr>
          <w:instrText xml:space="preserve"> PAGEREF _Toc451427653 \h </w:instrText>
        </w:r>
        <w:r w:rsidR="0065551B">
          <w:rPr>
            <w:noProof/>
            <w:webHidden/>
          </w:rPr>
        </w:r>
        <w:r w:rsidR="0065551B">
          <w:rPr>
            <w:noProof/>
            <w:webHidden/>
          </w:rPr>
          <w:fldChar w:fldCharType="separate"/>
        </w:r>
        <w:r w:rsidR="002D37B0">
          <w:rPr>
            <w:noProof/>
            <w:webHidden/>
          </w:rPr>
          <w:t>21</w:t>
        </w:r>
        <w:r w:rsidR="0065551B">
          <w:rPr>
            <w:noProof/>
            <w:webHidden/>
          </w:rPr>
          <w:fldChar w:fldCharType="end"/>
        </w:r>
      </w:hyperlink>
    </w:p>
    <w:p w14:paraId="19C94243" w14:textId="3E1C10D4" w:rsidR="0065551B" w:rsidRDefault="00C571D7">
      <w:pPr>
        <w:pStyle w:val="Abbildungsverzeichnis"/>
        <w:tabs>
          <w:tab w:val="right" w:leader="dot" w:pos="9062"/>
        </w:tabs>
        <w:rPr>
          <w:rFonts w:eastAsiaTheme="minorEastAsia"/>
          <w:noProof/>
          <w:lang w:val="en-US"/>
        </w:rPr>
      </w:pPr>
      <w:hyperlink w:anchor="_Toc451427654" w:history="1">
        <w:r w:rsidR="0065551B" w:rsidRPr="00B9198A">
          <w:rPr>
            <w:rStyle w:val="Hyperlink"/>
            <w:noProof/>
          </w:rPr>
          <w:t xml:space="preserve">Abbildung 25: </w:t>
        </w:r>
        <w:r w:rsidR="0065551B" w:rsidRPr="00B9198A">
          <w:rPr>
            <w:rStyle w:val="Hyperlink"/>
            <w:rFonts w:ascii="Courier New" w:hAnsi="Courier New" w:cs="Courier New"/>
            <w:noProof/>
          </w:rPr>
          <w:t xml:space="preserve">problem </w:t>
        </w:r>
        <w:r w:rsidR="0065551B" w:rsidRPr="00B9198A">
          <w:rPr>
            <w:rStyle w:val="Hyperlink"/>
            <w:noProof/>
          </w:rPr>
          <w:t>in wgc (Python)</w:t>
        </w:r>
        <w:r w:rsidR="0065551B">
          <w:rPr>
            <w:noProof/>
            <w:webHidden/>
          </w:rPr>
          <w:tab/>
        </w:r>
        <w:r w:rsidR="0065551B">
          <w:rPr>
            <w:noProof/>
            <w:webHidden/>
          </w:rPr>
          <w:fldChar w:fldCharType="begin"/>
        </w:r>
        <w:r w:rsidR="0065551B">
          <w:rPr>
            <w:noProof/>
            <w:webHidden/>
          </w:rPr>
          <w:instrText xml:space="preserve"> PAGEREF _Toc451427654 \h </w:instrText>
        </w:r>
        <w:r w:rsidR="0065551B">
          <w:rPr>
            <w:noProof/>
            <w:webHidden/>
          </w:rPr>
        </w:r>
        <w:r w:rsidR="0065551B">
          <w:rPr>
            <w:noProof/>
            <w:webHidden/>
          </w:rPr>
          <w:fldChar w:fldCharType="separate"/>
        </w:r>
        <w:r w:rsidR="002D37B0">
          <w:rPr>
            <w:noProof/>
            <w:webHidden/>
          </w:rPr>
          <w:t>22</w:t>
        </w:r>
        <w:r w:rsidR="0065551B">
          <w:rPr>
            <w:noProof/>
            <w:webHidden/>
          </w:rPr>
          <w:fldChar w:fldCharType="end"/>
        </w:r>
      </w:hyperlink>
    </w:p>
    <w:p w14:paraId="58FFCB4C" w14:textId="05C69833" w:rsidR="0065551B" w:rsidRDefault="00C571D7">
      <w:pPr>
        <w:pStyle w:val="Abbildungsverzeichnis"/>
        <w:tabs>
          <w:tab w:val="right" w:leader="dot" w:pos="9062"/>
        </w:tabs>
        <w:rPr>
          <w:rFonts w:eastAsiaTheme="minorEastAsia"/>
          <w:noProof/>
          <w:lang w:val="en-US"/>
        </w:rPr>
      </w:pPr>
      <w:hyperlink w:anchor="_Toc451427655" w:history="1">
        <w:r w:rsidR="0065551B" w:rsidRPr="00B9198A">
          <w:rPr>
            <w:rStyle w:val="Hyperlink"/>
            <w:noProof/>
          </w:rPr>
          <w:t>Abbildung 26: Lösung des wgc-Problems (SetlX)</w:t>
        </w:r>
        <w:r w:rsidR="0065551B">
          <w:rPr>
            <w:noProof/>
            <w:webHidden/>
          </w:rPr>
          <w:tab/>
        </w:r>
        <w:r w:rsidR="0065551B">
          <w:rPr>
            <w:noProof/>
            <w:webHidden/>
          </w:rPr>
          <w:fldChar w:fldCharType="begin"/>
        </w:r>
        <w:r w:rsidR="0065551B">
          <w:rPr>
            <w:noProof/>
            <w:webHidden/>
          </w:rPr>
          <w:instrText xml:space="preserve"> PAGEREF _Toc451427655 \h </w:instrText>
        </w:r>
        <w:r w:rsidR="0065551B">
          <w:rPr>
            <w:noProof/>
            <w:webHidden/>
          </w:rPr>
        </w:r>
        <w:r w:rsidR="0065551B">
          <w:rPr>
            <w:noProof/>
            <w:webHidden/>
          </w:rPr>
          <w:fldChar w:fldCharType="separate"/>
        </w:r>
        <w:r w:rsidR="002D37B0">
          <w:rPr>
            <w:noProof/>
            <w:webHidden/>
          </w:rPr>
          <w:t>22</w:t>
        </w:r>
        <w:r w:rsidR="0065551B">
          <w:rPr>
            <w:noProof/>
            <w:webHidden/>
          </w:rPr>
          <w:fldChar w:fldCharType="end"/>
        </w:r>
      </w:hyperlink>
    </w:p>
    <w:p w14:paraId="6826FCF9" w14:textId="0663FF81" w:rsidR="0065551B" w:rsidRDefault="00C571D7">
      <w:pPr>
        <w:pStyle w:val="Abbildungsverzeichnis"/>
        <w:tabs>
          <w:tab w:val="right" w:leader="dot" w:pos="9062"/>
        </w:tabs>
        <w:rPr>
          <w:rFonts w:eastAsiaTheme="minorEastAsia"/>
          <w:noProof/>
          <w:lang w:val="en-US"/>
        </w:rPr>
      </w:pPr>
      <w:hyperlink w:anchor="_Toc451427656" w:history="1">
        <w:r w:rsidR="0065551B" w:rsidRPr="00B9198A">
          <w:rPr>
            <w:rStyle w:val="Hyperlink"/>
            <w:noProof/>
          </w:rPr>
          <w:t>Abbildung 27: Lösung des wgc-Problems (Python)</w:t>
        </w:r>
        <w:r w:rsidR="0065551B">
          <w:rPr>
            <w:noProof/>
            <w:webHidden/>
          </w:rPr>
          <w:tab/>
        </w:r>
        <w:r w:rsidR="0065551B">
          <w:rPr>
            <w:noProof/>
            <w:webHidden/>
          </w:rPr>
          <w:fldChar w:fldCharType="begin"/>
        </w:r>
        <w:r w:rsidR="0065551B">
          <w:rPr>
            <w:noProof/>
            <w:webHidden/>
          </w:rPr>
          <w:instrText xml:space="preserve"> PAGEREF _Toc451427656 \h </w:instrText>
        </w:r>
        <w:r w:rsidR="0065551B">
          <w:rPr>
            <w:noProof/>
            <w:webHidden/>
          </w:rPr>
        </w:r>
        <w:r w:rsidR="0065551B">
          <w:rPr>
            <w:noProof/>
            <w:webHidden/>
          </w:rPr>
          <w:fldChar w:fldCharType="separate"/>
        </w:r>
        <w:r w:rsidR="002D37B0">
          <w:rPr>
            <w:noProof/>
            <w:webHidden/>
          </w:rPr>
          <w:t>22</w:t>
        </w:r>
        <w:r w:rsidR="0065551B">
          <w:rPr>
            <w:noProof/>
            <w:webHidden/>
          </w:rPr>
          <w:fldChar w:fldCharType="end"/>
        </w:r>
      </w:hyperlink>
    </w:p>
    <w:p w14:paraId="3DF3A227" w14:textId="77777777" w:rsidR="00543D6E" w:rsidRPr="00543D6E" w:rsidRDefault="00543D6E" w:rsidP="00543D6E">
      <w:r>
        <w:fldChar w:fldCharType="end"/>
      </w:r>
    </w:p>
    <w:p w14:paraId="46A081E4" w14:textId="77777777" w:rsidR="008923DC" w:rsidRDefault="008923DC" w:rsidP="008923DC"/>
    <w:p w14:paraId="16A3EBDC" w14:textId="77777777" w:rsidR="00543D6E" w:rsidRDefault="00543D6E">
      <w:r>
        <w:br w:type="page"/>
      </w:r>
    </w:p>
    <w:p w14:paraId="299C1D35" w14:textId="77777777" w:rsidR="0022201A" w:rsidRDefault="0022201A" w:rsidP="008923DC">
      <w:pPr>
        <w:pStyle w:val="berschrift1"/>
        <w:numPr>
          <w:ilvl w:val="0"/>
          <w:numId w:val="2"/>
        </w:numPr>
      </w:pPr>
      <w:bookmarkStart w:id="1" w:name="_Toc451427619"/>
      <w:r>
        <w:lastRenderedPageBreak/>
        <w:t>Einleitung</w:t>
      </w:r>
      <w:bookmarkEnd w:id="1"/>
    </w:p>
    <w:p w14:paraId="65193C44" w14:textId="77777777" w:rsidR="0022201A" w:rsidRDefault="0022201A" w:rsidP="0022201A"/>
    <w:p w14:paraId="1429D785" w14:textId="335D737A" w:rsidR="00543D6E" w:rsidRDefault="00543D6E" w:rsidP="00543D6E">
      <w:pPr>
        <w:jc w:val="both"/>
      </w:pPr>
      <w:r>
        <w:t>In der Vorlesung „Grundlagen und Logik“ des Moduls Theoretische Informatik I führt der Dozent Prof. Dr. Karl Stroetmann die Programmiersprache SetlX ein.</w:t>
      </w:r>
      <w:r w:rsidR="0005668C">
        <w:t xml:space="preserve"> SetlX ist eine auf Java basierende </w:t>
      </w:r>
      <w:r w:rsidR="001C20E9">
        <w:t>Sprache, die sehr gut geeignet ist, um den Pseudocode aus Vorlesungen ausführbar zu machen.</w:t>
      </w:r>
      <w:r>
        <w:t xml:space="preserve"> Diese Programmiersprache wirbt damit, dass die Verwendung von Mengen und Listen sehr gut unterstützt wird. Außerdem können Ausdrücke aus der Mengenlehre, so wie andere mathematischen Ausdrücke in einer Syntax, die sehr ähnlich zur </w:t>
      </w:r>
      <w:r w:rsidR="00D31A94">
        <w:t>mathematischen</w:t>
      </w:r>
      <w:r>
        <w:t xml:space="preserve"> Notation ist, implementiert werden.</w:t>
      </w:r>
      <w:sdt>
        <w:sdtPr>
          <w:id w:val="671763695"/>
          <w:citation/>
        </w:sdtPr>
        <w:sdtContent>
          <w:r w:rsidR="007749B6">
            <w:fldChar w:fldCharType="begin"/>
          </w:r>
          <w:r w:rsidR="007749B6">
            <w:instrText xml:space="preserve"> CITATION Str15 \l 1031 </w:instrText>
          </w:r>
          <w:r w:rsidR="007749B6">
            <w:fldChar w:fldCharType="separate"/>
          </w:r>
          <w:r w:rsidR="0065551B">
            <w:rPr>
              <w:noProof/>
            </w:rPr>
            <w:t xml:space="preserve"> (Stroetmann &amp; Herrmann, 2015)</w:t>
          </w:r>
          <w:r w:rsidR="007749B6">
            <w:fldChar w:fldCharType="end"/>
          </w:r>
        </w:sdtContent>
      </w:sdt>
      <w:r w:rsidR="00122202">
        <w:t xml:space="preserve"> Da diese Vorlesung bereits im ersten Semester stattfindet und die Studenten parallel dazu eine Vorlesung aus dem Modul Mathematik I besuchen, können die Studenten Themen wie beispielsweise die Mengenlehre schneller kennen lernen. Die komplementäre Auseinandersetzung mit ähnlichen bis gleichen Themen in beiden Vorlesungen ermöglicht das gleichzeitige Lernen für zwei Vorlesungen.</w:t>
      </w:r>
    </w:p>
    <w:p w14:paraId="243DC27D" w14:textId="5B170A88" w:rsidR="00C67F01" w:rsidRPr="00543D6E" w:rsidRDefault="00C67F01" w:rsidP="00543D6E">
      <w:pPr>
        <w:jc w:val="both"/>
      </w:pPr>
      <w:r>
        <w:t>Ein weiterer Vorteil für die Studenten ist, dass die Syntax von Set</w:t>
      </w:r>
      <w:r w:rsidR="00FE7C93">
        <w:t>l</w:t>
      </w:r>
      <w:r>
        <w:t xml:space="preserve">X, zusätzlich zum sehr mathematischen Stil, auch starke Ähnlichkeiten zur Programmiersprache C aufweist. Selbst für die Studenten, die zuvor keinen Kontakt mit C hatten ist das ein großer Vorteil, da im ersten Semester </w:t>
      </w:r>
      <w:r w:rsidR="00087B30">
        <w:t>parallel zu</w:t>
      </w:r>
      <w:r w:rsidR="006C2F9F">
        <w:t>r</w:t>
      </w:r>
      <w:r w:rsidR="00087B30">
        <w:t xml:space="preserve"> t</w:t>
      </w:r>
      <w:r>
        <w:t>heoretischen Informatik Vorlesung auch eine Vorlesung mit dem Titel „Programmieren in C“ besucht werden muss. So muss kein starkes Umdenken stattfinden, wenn von SetlX zu C und auch umgekehrt gewechselt wird.</w:t>
      </w:r>
    </w:p>
    <w:p w14:paraId="705AFF96" w14:textId="77777777" w:rsidR="0022201A" w:rsidRDefault="0022201A" w:rsidP="00FB6A0E">
      <w:pPr>
        <w:pStyle w:val="Listenabsatz"/>
        <w:numPr>
          <w:ilvl w:val="0"/>
          <w:numId w:val="1"/>
        </w:numPr>
      </w:pPr>
      <w:r>
        <w:t>SetlX für mathematische Ausdrücke gut</w:t>
      </w:r>
    </w:p>
    <w:p w14:paraId="6E0C16F3" w14:textId="77777777" w:rsidR="0022201A" w:rsidRDefault="0022201A" w:rsidP="00FB6A0E">
      <w:pPr>
        <w:pStyle w:val="Listenabsatz"/>
        <w:numPr>
          <w:ilvl w:val="0"/>
          <w:numId w:val="1"/>
        </w:numPr>
      </w:pPr>
      <w:r>
        <w:t>Viel mit Sets gearbeitet</w:t>
      </w:r>
    </w:p>
    <w:p w14:paraId="60D9530C" w14:textId="77777777" w:rsidR="0022201A" w:rsidRDefault="0022201A" w:rsidP="0022201A"/>
    <w:p w14:paraId="0C53ED6C" w14:textId="68266067" w:rsidR="008E080C" w:rsidRDefault="008E080C">
      <w:r>
        <w:br w:type="page"/>
      </w:r>
    </w:p>
    <w:p w14:paraId="0AC7F798" w14:textId="77777777" w:rsidR="0022201A" w:rsidRDefault="0022201A" w:rsidP="008923DC">
      <w:pPr>
        <w:pStyle w:val="berschrift1"/>
        <w:numPr>
          <w:ilvl w:val="0"/>
          <w:numId w:val="2"/>
        </w:numPr>
      </w:pPr>
      <w:bookmarkStart w:id="2" w:name="_Toc451427620"/>
      <w:r>
        <w:lastRenderedPageBreak/>
        <w:t>Warum Python?</w:t>
      </w:r>
      <w:bookmarkEnd w:id="2"/>
    </w:p>
    <w:p w14:paraId="34722DE7" w14:textId="77777777" w:rsidR="00087B30" w:rsidRDefault="00087B30" w:rsidP="00EF7D2D">
      <w:pPr>
        <w:jc w:val="both"/>
      </w:pPr>
    </w:p>
    <w:p w14:paraId="42B8C291" w14:textId="2323EF01" w:rsidR="00EC229E" w:rsidRPr="00D96DFD" w:rsidRDefault="00EF7D2D" w:rsidP="00087B30">
      <w:pPr>
        <w:jc w:val="both"/>
      </w:pPr>
      <w:r>
        <w:t xml:space="preserve">Viele </w:t>
      </w:r>
      <w:r w:rsidR="00087B30">
        <w:t>Informatik-</w:t>
      </w:r>
      <w:r>
        <w:t>Kurse oder Vorlesungen für Anfänger benutzen die Programmiersprache Pytho</w:t>
      </w:r>
      <w:r w:rsidR="002F5B8B">
        <w:t>n als erste Programmiersprache. Von den 39 besten Einführungskursen für Informatik in den USA verwend</w:t>
      </w:r>
      <w:r w:rsidR="003F3E80">
        <w:t>et</w:t>
      </w:r>
      <w:r w:rsidR="002F5B8B">
        <w:t>en</w:t>
      </w:r>
      <w:r w:rsidR="003F3E80">
        <w:t xml:space="preserve"> im Jahr 2014</w:t>
      </w:r>
      <w:r w:rsidR="002F5B8B">
        <w:t xml:space="preserve"> 27</w:t>
      </w:r>
      <w:r w:rsidR="00D96DFD">
        <w:t xml:space="preserve"> Kurse</w:t>
      </w:r>
      <w:r w:rsidR="002F5B8B">
        <w:t xml:space="preserve"> Python als erste Programmiersprache.</w:t>
      </w:r>
      <w:sdt>
        <w:sdtPr>
          <w:id w:val="1470250613"/>
          <w:citation/>
        </w:sdtPr>
        <w:sdtContent>
          <w:r w:rsidR="007749B6">
            <w:fldChar w:fldCharType="begin"/>
          </w:r>
          <w:r w:rsidR="007749B6">
            <w:instrText xml:space="preserve"> CITATION Guo14 \l 1031 </w:instrText>
          </w:r>
          <w:r w:rsidR="007749B6">
            <w:fldChar w:fldCharType="separate"/>
          </w:r>
          <w:r w:rsidR="0065551B">
            <w:rPr>
              <w:noProof/>
            </w:rPr>
            <w:t xml:space="preserve"> (Guo, 2014)</w:t>
          </w:r>
          <w:r w:rsidR="007749B6">
            <w:fldChar w:fldCharType="end"/>
          </w:r>
        </w:sdtContent>
      </w:sdt>
      <w:r w:rsidR="002F5B8B">
        <w:t xml:space="preserve"> </w:t>
      </w:r>
      <w:r w:rsidR="00870A39">
        <w:t>Mit 69% ist Python somit mit einer eindeutigen Mehrheit deutlich die meist verwendete Programmiersprache unter diesen Kursen.</w:t>
      </w:r>
      <w:r w:rsidR="003F3E80">
        <w:t xml:space="preserve"> </w:t>
      </w:r>
      <w:r w:rsidR="00D96DFD">
        <w:t>Einige</w:t>
      </w:r>
      <w:r w:rsidR="003F3E80">
        <w:t xml:space="preserve"> Internet-Artikel, die die Beliebtheit von heutigen Programmiersprachen beleuchten, </w:t>
      </w:r>
      <w:r w:rsidR="00D96DFD">
        <w:t>referenzieren öfter den</w:t>
      </w:r>
      <w:r w:rsidR="003F3E80">
        <w:t xml:space="preserve"> Blogbeitrag für die Association for Computing Machinery (ACM). In dem Beitrag wird beschrieben, dass Python Java als häufigste Programmierspr</w:t>
      </w:r>
      <w:r w:rsidR="00D96DFD">
        <w:t>ache für Anfänger abgelöst hat. Auch wenn der Artikel bereits 2014 veröffentlicht wurde, lässt sich vermuten, dass die Verbreitung von Python nicht zurückgegangen ist. Grund hierfür ist die steigende Beliebtheit der Sprache nach dem TIOBE Index</w:t>
      </w:r>
      <w:r w:rsidR="00D96DFD">
        <w:rPr>
          <w:rStyle w:val="Funotenzeichen"/>
        </w:rPr>
        <w:footnoteReference w:id="1"/>
      </w:r>
      <w:r w:rsidR="00D96DFD">
        <w:t>, wie auch ein fünfter Platz in der Statistik von Coding Dojo</w:t>
      </w:r>
      <w:r w:rsidR="00D96DFD">
        <w:rPr>
          <w:rStyle w:val="Funotenzeichen"/>
        </w:rPr>
        <w:footnoteReference w:id="2"/>
      </w:r>
      <w:r w:rsidR="00D96DFD">
        <w:t xml:space="preserve">.  </w:t>
      </w:r>
    </w:p>
    <w:p w14:paraId="1B57CCCA" w14:textId="450D1D93" w:rsidR="00087B30" w:rsidRDefault="00EC229E" w:rsidP="00087B30">
      <w:pPr>
        <w:jc w:val="both"/>
      </w:pPr>
      <w:r>
        <w:t xml:space="preserve">Die </w:t>
      </w:r>
      <w:r w:rsidR="00870A39">
        <w:t>Online-Lernplattform Udacity verwendet für den Kurs „Intro to Computer Science“ Python als Sprache, um die Themen der theoretischen Informatik zu erläutern.</w:t>
      </w:r>
      <w:r w:rsidR="006C4A9E">
        <w:t xml:space="preserve"> Diesen Online-Kurs haben bereit</w:t>
      </w:r>
      <w:r w:rsidR="00D07398">
        <w:t>s über 500.000 Personen besucht.</w:t>
      </w:r>
      <w:r w:rsidR="00D07398">
        <w:rPr>
          <w:rStyle w:val="Funotenzeichen"/>
        </w:rPr>
        <w:footnoteReference w:id="3"/>
      </w:r>
      <w:r w:rsidR="00D07398">
        <w:t xml:space="preserve"> </w:t>
      </w:r>
      <w:r w:rsidR="0069505C">
        <w:t>Als Proargumente werden die Mächtigkeit, die leichte Erlernbarkeit und die weite Verbreitung aufgeführt.</w:t>
      </w:r>
    </w:p>
    <w:p w14:paraId="233475A2" w14:textId="77777777" w:rsidR="00EC229E" w:rsidRDefault="00EC229E" w:rsidP="00087B30">
      <w:pPr>
        <w:jc w:val="both"/>
      </w:pPr>
    </w:p>
    <w:p w14:paraId="12581B01" w14:textId="77777777" w:rsidR="0022201A" w:rsidRDefault="00FB6A0E" w:rsidP="00087B30">
      <w:pPr>
        <w:pStyle w:val="Listenabsatz"/>
        <w:numPr>
          <w:ilvl w:val="0"/>
          <w:numId w:val="1"/>
        </w:numPr>
        <w:jc w:val="both"/>
      </w:pPr>
      <w:r>
        <w:t>Sehr v</w:t>
      </w:r>
      <w:r w:rsidR="0022201A">
        <w:t>erbreitet</w:t>
      </w:r>
    </w:p>
    <w:p w14:paraId="5910C2FD" w14:textId="77777777" w:rsidR="00870A39" w:rsidRDefault="00870A39" w:rsidP="00870A39">
      <w:pPr>
        <w:pStyle w:val="Listenabsatz"/>
        <w:numPr>
          <w:ilvl w:val="1"/>
          <w:numId w:val="1"/>
        </w:numPr>
        <w:jc w:val="both"/>
      </w:pPr>
      <w:r>
        <w:t>Erarbeiten warum</w:t>
      </w:r>
    </w:p>
    <w:p w14:paraId="731544A4" w14:textId="77777777" w:rsidR="0022201A" w:rsidRDefault="0022201A" w:rsidP="0022201A"/>
    <w:p w14:paraId="11F73487" w14:textId="6D638F49" w:rsidR="008E080C" w:rsidRDefault="008E080C">
      <w:r>
        <w:br w:type="page"/>
      </w:r>
    </w:p>
    <w:p w14:paraId="53A6D6B7" w14:textId="354D9B61" w:rsidR="0022201A" w:rsidRDefault="0022201A" w:rsidP="008923DC">
      <w:pPr>
        <w:pStyle w:val="berschrift1"/>
        <w:numPr>
          <w:ilvl w:val="0"/>
          <w:numId w:val="2"/>
        </w:numPr>
      </w:pPr>
      <w:bookmarkStart w:id="3" w:name="_Toc451427621"/>
      <w:r>
        <w:lastRenderedPageBreak/>
        <w:t xml:space="preserve">Skripte </w:t>
      </w:r>
      <w:bookmarkEnd w:id="3"/>
      <w:r w:rsidR="00C571D7">
        <w:t>ohne spezielle Module</w:t>
      </w:r>
    </w:p>
    <w:p w14:paraId="428802BF" w14:textId="77777777" w:rsidR="0022201A" w:rsidRDefault="0022201A" w:rsidP="0022201A"/>
    <w:p w14:paraId="76DE322C" w14:textId="77777777" w:rsidR="0022201A" w:rsidRDefault="0022201A" w:rsidP="0022201A">
      <w:pPr>
        <w:jc w:val="both"/>
      </w:pPr>
      <w:r>
        <w:t>Trotz dessen, dass die Erstellung des Python Moduls als Hauptbestandteil dieser Arbeit gesehen wird, ist es durchaus möglich einige SetlX Programme ohne zusätzliche, nicht enthaltene Module anzufertigen.</w:t>
      </w:r>
      <w:r w:rsidR="00FB6A0E">
        <w:t xml:space="preserve"> Diese Skripte wurden als erstes angefertigt, um feststellen zu können, ob es möglich ist Python Syntax zu verwenden, ohne die Eleganz des Codes zu </w:t>
      </w:r>
      <w:r w:rsidR="00D31A94">
        <w:t>verlieren</w:t>
      </w:r>
      <w:r w:rsidR="00FB6A0E">
        <w:t xml:space="preserve">. Einer der Ziele der Übersetzung ist die Eleganz der Programme beizubehalten. </w:t>
      </w:r>
    </w:p>
    <w:p w14:paraId="4537CB8D" w14:textId="77777777" w:rsidR="00FB6A0E" w:rsidRDefault="00FB6A0E" w:rsidP="0022201A">
      <w:pPr>
        <w:jc w:val="both"/>
      </w:pPr>
      <w:r>
        <w:t>Das erste Codebeispiel aus dem Logik-Skript befasst sich mit der Berechnung einer Summe der Zahlen von 1 bis zur eingegebenen Zahl. Dieses Programm lässt sich auch nahezu eins-zu-eins so in Python abbilden. Das origi</w:t>
      </w:r>
      <w:r w:rsidR="00C31B37">
        <w:t>nale SetlX Programm verwendet hierfür eine Menge, die die Zahlen von 1 bis zur eingegebenen Zahl n enthält. Daraufhin wird die Summe aller in der Menge enthaltenen Zahlen mit dem „+/“-Operator ermittelt</w:t>
      </w:r>
      <w:r w:rsidR="007E5408">
        <w:t xml:space="preserve"> und ausgegeben</w:t>
      </w:r>
      <w:r w:rsidR="00C31B37">
        <w:t xml:space="preserve">. </w:t>
      </w:r>
    </w:p>
    <w:p w14:paraId="0888CCF3" w14:textId="77777777" w:rsidR="00C31B37" w:rsidRDefault="00C31B37" w:rsidP="0022201A">
      <w:pPr>
        <w:jc w:val="both"/>
      </w:pPr>
      <w:r>
        <w:rPr>
          <w:noProof/>
          <w:lang w:eastAsia="de-DE"/>
        </w:rPr>
        <mc:AlternateContent>
          <mc:Choice Requires="wps">
            <w:drawing>
              <wp:inline distT="0" distB="0" distL="0" distR="0" wp14:anchorId="63F1159A" wp14:editId="32D69DFF">
                <wp:extent cx="5791200" cy="609600"/>
                <wp:effectExtent l="0" t="0" r="19050" b="19050"/>
                <wp:docPr id="1" name="Textfeld 1"/>
                <wp:cNvGraphicFramePr/>
                <a:graphic xmlns:a="http://schemas.openxmlformats.org/drawingml/2006/main">
                  <a:graphicData uri="http://schemas.microsoft.com/office/word/2010/wordprocessingShape">
                    <wps:wsp>
                      <wps:cNvSpPr txBox="1"/>
                      <wps:spPr>
                        <a:xfrm>
                          <a:off x="0" y="0"/>
                          <a:ext cx="5791200" cy="609600"/>
                        </a:xfrm>
                        <a:prstGeom prst="rect">
                          <a:avLst/>
                        </a:prstGeom>
                        <a:solidFill>
                          <a:schemeClr val="lt1"/>
                        </a:solidFill>
                        <a:ln w="6350">
                          <a:solidFill>
                            <a:prstClr val="black"/>
                          </a:solidFill>
                        </a:ln>
                      </wps:spPr>
                      <wps:txbx>
                        <w:txbxContent>
                          <w:p w14:paraId="23F8D06A" w14:textId="77777777" w:rsidR="00C571D7" w:rsidRPr="00C31B37" w:rsidRDefault="00C571D7"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C571D7" w:rsidRPr="00C31B37" w:rsidRDefault="00C571D7"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C571D7" w:rsidRPr="00C31B37" w:rsidRDefault="00C571D7"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3F1159A" id="_x0000_t202" coordsize="21600,21600" o:spt="202" path="m,l,21600r21600,l21600,xe">
                <v:stroke joinstyle="miter"/>
                <v:path gradientshapeok="t" o:connecttype="rect"/>
              </v:shapetype>
              <v:shape id="Textfeld 1" o:spid="_x0000_s1026" type="#_x0000_t202" style="width:45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" fillcolor="white [3201]" strokeweight=".5pt">
                <v:textbox>
                  <w:txbxContent>
                    <w:p w14:paraId="23F8D06A" w14:textId="77777777" w:rsidR="00C571D7" w:rsidRPr="00C31B37" w:rsidRDefault="00C571D7" w:rsidP="00C31B37">
                      <w:pPr>
                        <w:spacing w:after="0"/>
                        <w:rPr>
                          <w:rFonts w:ascii="Courier New" w:hAnsi="Courier New" w:cs="Courier New"/>
                          <w:lang w:val="en-US"/>
                        </w:rPr>
                      </w:pPr>
                      <w:r w:rsidRPr="00C31B37">
                        <w:rPr>
                          <w:rFonts w:ascii="Courier New" w:hAnsi="Courier New" w:cs="Courier New"/>
                          <w:lang w:val="en-US"/>
                        </w:rPr>
                        <w:t>n := read("Type a natural number and press return: ");</w:t>
                      </w:r>
                    </w:p>
                    <w:p w14:paraId="1B602AB5" w14:textId="77777777" w:rsidR="00C571D7" w:rsidRPr="00C31B37" w:rsidRDefault="00C571D7" w:rsidP="00C31B37">
                      <w:pPr>
                        <w:spacing w:after="0"/>
                        <w:rPr>
                          <w:rFonts w:ascii="Courier New" w:hAnsi="Courier New" w:cs="Courier New"/>
                          <w:lang w:val="en-US"/>
                        </w:rPr>
                      </w:pPr>
                      <w:r w:rsidRPr="00C31B37">
                        <w:rPr>
                          <w:rFonts w:ascii="Courier New" w:hAnsi="Courier New" w:cs="Courier New"/>
                          <w:lang w:val="en-US"/>
                        </w:rPr>
                        <w:t>s := +/ { 1 .. n };</w:t>
                      </w:r>
                    </w:p>
                    <w:p w14:paraId="53531E12" w14:textId="77777777" w:rsidR="00C571D7" w:rsidRPr="00C31B37" w:rsidRDefault="00C571D7" w:rsidP="00C31B37">
                      <w:pPr>
                        <w:spacing w:after="0"/>
                        <w:rPr>
                          <w:rFonts w:ascii="Courier New" w:hAnsi="Courier New" w:cs="Courier New"/>
                          <w:lang w:val="en-US"/>
                        </w:rPr>
                      </w:pPr>
                      <w:r w:rsidRPr="00C31B37">
                        <w:rPr>
                          <w:rFonts w:ascii="Courier New" w:hAnsi="Courier New" w:cs="Courier New"/>
                          <w:lang w:val="en-US"/>
                        </w:rPr>
                        <w:t>print("The sum 1 + 2 + ... + ", n, " is equal to ", s, ".");</w:t>
                      </w:r>
                    </w:p>
                  </w:txbxContent>
                </v:textbox>
                <w10:anchorlock/>
              </v:shape>
            </w:pict>
          </mc:Fallback>
        </mc:AlternateContent>
      </w:r>
    </w:p>
    <w:p w14:paraId="032B28E6" w14:textId="77777777" w:rsidR="0022201A" w:rsidRDefault="007E5408" w:rsidP="007E5408">
      <w:pPr>
        <w:jc w:val="both"/>
      </w:pPr>
      <w:r>
        <w:t xml:space="preserve">In Python wurde fast dasselbe Verhalten nachgebildet. Jedoch wurde anstatt eine Menge anzufertigen eine Range der Zahlen von 0 bis n angelegt. Die Summe wird über die in Python bereits integrierte Funktion </w:t>
      </w:r>
      <w:r w:rsidRPr="007E5408">
        <w:rPr>
          <w:rFonts w:ascii="Courier New" w:hAnsi="Courier New" w:cs="Courier New"/>
        </w:rPr>
        <w:t>sum()</w:t>
      </w:r>
      <w:r>
        <w:t xml:space="preserve"> berechnet und daraufhin ausgegeben.</w:t>
      </w:r>
    </w:p>
    <w:p w14:paraId="29CCAFE3" w14:textId="77777777" w:rsidR="007E5408" w:rsidRDefault="007E5408" w:rsidP="007E5408">
      <w:pPr>
        <w:jc w:val="both"/>
      </w:pPr>
      <w:r>
        <w:rPr>
          <w:noProof/>
          <w:lang w:eastAsia="de-DE"/>
        </w:rPr>
        <mc:AlternateContent>
          <mc:Choice Requires="wps">
            <w:drawing>
              <wp:inline distT="0" distB="0" distL="0" distR="0" wp14:anchorId="6E780C70" wp14:editId="0E820580">
                <wp:extent cx="5760720" cy="606392"/>
                <wp:effectExtent l="0" t="0" r="11430" b="22860"/>
                <wp:docPr id="2" name="Textfeld 2"/>
                <wp:cNvGraphicFramePr/>
                <a:graphic xmlns:a="http://schemas.openxmlformats.org/drawingml/2006/main">
                  <a:graphicData uri="http://schemas.microsoft.com/office/word/2010/wordprocessingShape">
                    <wps:wsp>
                      <wps:cNvSpPr txBox="1"/>
                      <wps:spPr>
                        <a:xfrm>
                          <a:off x="0" y="0"/>
                          <a:ext cx="5760720" cy="606392"/>
                        </a:xfrm>
                        <a:prstGeom prst="rect">
                          <a:avLst/>
                        </a:prstGeom>
                        <a:solidFill>
                          <a:schemeClr val="lt1"/>
                        </a:solidFill>
                        <a:ln w="6350">
                          <a:solidFill>
                            <a:prstClr val="black"/>
                          </a:solidFill>
                        </a:ln>
                      </wps:spPr>
                      <wps:txbx>
                        <w:txbxContent>
                          <w:p w14:paraId="6B36964B" w14:textId="77777777" w:rsidR="00C571D7" w:rsidRPr="007E5408" w:rsidRDefault="00C571D7"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14:paraId="2830B5AE" w14:textId="77777777" w:rsidR="00C571D7" w:rsidRPr="007E5408" w:rsidRDefault="00C571D7"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C571D7" w:rsidRPr="00C31B37" w:rsidRDefault="00C571D7"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780C70" id="Textfeld 2" o:spid="_x0000_s1027" type="#_x0000_t202" style="width:453.6pt;height: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" fillcolor="white [3201]" strokeweight=".5pt">
                <v:textbox>
                  <w:txbxContent>
                    <w:p w14:paraId="6B36964B" w14:textId="77777777" w:rsidR="00C571D7" w:rsidRPr="007E5408" w:rsidRDefault="00C571D7" w:rsidP="007E5408">
                      <w:pPr>
                        <w:spacing w:after="0"/>
                        <w:rPr>
                          <w:rFonts w:ascii="Courier New" w:hAnsi="Courier New" w:cs="Courier New"/>
                          <w:lang w:val="en-US"/>
                        </w:rPr>
                      </w:pPr>
                      <w:r w:rsidRPr="007E5408">
                        <w:rPr>
                          <w:rFonts w:ascii="Courier New" w:hAnsi="Courier New" w:cs="Courier New"/>
                          <w:lang w:val="en-US"/>
                        </w:rPr>
                        <w:t>n = int(input('Type a natural number and press return: '))</w:t>
                      </w:r>
                    </w:p>
                    <w:p w14:paraId="2830B5AE" w14:textId="77777777" w:rsidR="00C571D7" w:rsidRPr="007E5408" w:rsidRDefault="00C571D7" w:rsidP="007E5408">
                      <w:pPr>
                        <w:spacing w:after="0"/>
                        <w:rPr>
                          <w:rFonts w:ascii="Courier New" w:hAnsi="Courier New" w:cs="Courier New"/>
                          <w:lang w:val="en-US"/>
                        </w:rPr>
                      </w:pPr>
                      <w:r w:rsidRPr="007E5408">
                        <w:rPr>
                          <w:rFonts w:ascii="Courier New" w:hAnsi="Courier New" w:cs="Courier New"/>
                          <w:lang w:val="en-US"/>
                        </w:rPr>
                        <w:t>s = sum(range(n + 1))</w:t>
                      </w:r>
                    </w:p>
                    <w:p w14:paraId="6FB6A68E" w14:textId="77777777" w:rsidR="00C571D7" w:rsidRPr="00C31B37" w:rsidRDefault="00C571D7" w:rsidP="007E5408">
                      <w:pPr>
                        <w:spacing w:after="0"/>
                        <w:rPr>
                          <w:rFonts w:ascii="Courier New" w:hAnsi="Courier New" w:cs="Courier New"/>
                          <w:lang w:val="en-US"/>
                        </w:rPr>
                      </w:pPr>
                      <w:r w:rsidRPr="007E5408">
                        <w:rPr>
                          <w:rFonts w:ascii="Courier New" w:hAnsi="Courier New" w:cs="Courier New"/>
                          <w:lang w:val="en-US"/>
                        </w:rPr>
                        <w:t>print('The sum 1 + 2 + ... + ', n, ' is equal to ', s, '.')</w:t>
                      </w:r>
                    </w:p>
                  </w:txbxContent>
                </v:textbox>
                <w10:anchorlock/>
              </v:shape>
            </w:pict>
          </mc:Fallback>
        </mc:AlternateContent>
      </w:r>
    </w:p>
    <w:p w14:paraId="2C845103" w14:textId="5D47CBF8" w:rsidR="00952190" w:rsidRDefault="00EF7D2D" w:rsidP="00EF7D2D">
      <w:pPr>
        <w:jc w:val="both"/>
      </w:pPr>
      <w:r>
        <w:t>Allgemein kann gesagt werden, dass ein SetlX-Programm</w:t>
      </w:r>
      <w:r w:rsidR="006C4A9E">
        <w:t xml:space="preserve">, </w:t>
      </w:r>
      <w:r>
        <w:t>ohne spezi</w:t>
      </w:r>
      <w:r w:rsidR="006C4A9E">
        <w:t>elle Funktionen oder Strukturen</w:t>
      </w:r>
      <w:r>
        <w:t xml:space="preserve"> die nicht in Python wiedergefunden werden, meist eine große Ähnlichkeit mit der Python-Implementierung hat.</w:t>
      </w:r>
    </w:p>
    <w:p w14:paraId="6B24BDBF" w14:textId="13B2138C" w:rsidR="008E080C" w:rsidRDefault="008E080C">
      <w:r>
        <w:br w:type="page"/>
      </w:r>
    </w:p>
    <w:p w14:paraId="7B904A89" w14:textId="77777777" w:rsidR="00122202" w:rsidRDefault="0022201A" w:rsidP="008923DC">
      <w:pPr>
        <w:pStyle w:val="berschrift1"/>
        <w:numPr>
          <w:ilvl w:val="0"/>
          <w:numId w:val="2"/>
        </w:numPr>
        <w:rPr>
          <w:rFonts w:ascii="Courier New" w:hAnsi="Courier New" w:cs="Courier New"/>
        </w:rPr>
      </w:pPr>
      <w:bookmarkStart w:id="4" w:name="_Toc451427622"/>
      <w:r>
        <w:lastRenderedPageBreak/>
        <w:t xml:space="preserve">Python Modul </w:t>
      </w:r>
      <w:r w:rsidRPr="0022201A">
        <w:rPr>
          <w:rFonts w:ascii="Courier New" w:hAnsi="Courier New" w:cs="Courier New"/>
        </w:rPr>
        <w:t>lecture</w:t>
      </w:r>
      <w:bookmarkEnd w:id="4"/>
    </w:p>
    <w:p w14:paraId="6988573D" w14:textId="77777777" w:rsidR="0022201A" w:rsidRDefault="0022201A" w:rsidP="0022201A"/>
    <w:p w14:paraId="2E87A789" w14:textId="3C6C657C" w:rsidR="001F1812" w:rsidRDefault="007E5408" w:rsidP="007E5408">
      <w:pPr>
        <w:jc w:val="both"/>
      </w:pPr>
      <w:r>
        <w:t>Das Verhalten der Mengen in SetlX ist in einigen Bereichen anders als bei den Mengen in Python. D</w:t>
      </w:r>
      <w:r w:rsidR="007326E3">
        <w:t>ie Mengen in Python dürfen nur gewisse Werte enthalten</w:t>
      </w:r>
      <w:r>
        <w:t xml:space="preserve">, </w:t>
      </w:r>
      <w:r w:rsidR="002A33A7">
        <w:t>diese</w:t>
      </w:r>
      <w:r w:rsidR="00CC5EF6">
        <w:t xml:space="preserve"> </w:t>
      </w:r>
      <w:r w:rsidR="002A33A7">
        <w:t xml:space="preserve">müssen unveränderbar sein </w:t>
      </w:r>
      <w:r w:rsidR="007326E3">
        <w:t>Zusätzlich werden auch gewisse Funktionen von den Python-Mengen nicht unterstützt, die in SetlX häufig verwendet werden.</w:t>
      </w:r>
      <w:r w:rsidR="007326E3" w:rsidRPr="007326E3">
        <w:t xml:space="preserve"> </w:t>
      </w:r>
      <w:r w:rsidR="007326E3">
        <w:t xml:space="preserve">Aus diesen Gründen wurde das Python Modul lecture im Rahmen dieser Studienarbeit angefertigt. </w:t>
      </w:r>
    </w:p>
    <w:p w14:paraId="25330D96" w14:textId="3827BD1E" w:rsidR="008923DC" w:rsidRDefault="001F1812" w:rsidP="00AF5C50">
      <w:pPr>
        <w:jc w:val="both"/>
        <w:rPr>
          <w:color w:val="00B050"/>
        </w:rPr>
      </w:pPr>
      <w:r>
        <w:t>Ein großes Problem, das sehr früh erkannt wurde, ist, dass</w:t>
      </w:r>
      <w:r w:rsidR="00716CE2">
        <w:t xml:space="preserve"> </w:t>
      </w:r>
      <w:r>
        <w:t>die Mengen in Python</w:t>
      </w:r>
      <w:r w:rsidR="00D302FC">
        <w:t xml:space="preserve"> auf den Hashwerten der enthaltenen Elemente operieren. </w:t>
      </w:r>
      <w:r w:rsidR="00205373">
        <w:t xml:space="preserve"> Somit ist es beispielsweise </w:t>
      </w:r>
      <w:r w:rsidR="007326E3">
        <w:t xml:space="preserve">verboten </w:t>
      </w:r>
      <w:r w:rsidR="00205373">
        <w:t>Mengen in Mengen zu hinterlegen</w:t>
      </w:r>
      <w:r w:rsidR="00D302FC">
        <w:t>, da die verändert werden könnten und somit der alte Hashwert ungültig werden würde</w:t>
      </w:r>
      <w:r w:rsidR="00205373">
        <w:t xml:space="preserve">. Diese </w:t>
      </w:r>
      <w:r w:rsidR="00D302FC">
        <w:t>Funktionalität wird jedoch</w:t>
      </w:r>
      <w:r w:rsidR="00205373">
        <w:t xml:space="preserve"> in den SetlX </w:t>
      </w:r>
      <w:r w:rsidR="00D31A94">
        <w:t xml:space="preserve">Programmen, </w:t>
      </w:r>
      <w:r w:rsidR="00126F0D">
        <w:t xml:space="preserve">der </w:t>
      </w:r>
      <w:r w:rsidR="00205373">
        <w:t>Vorlesungen</w:t>
      </w:r>
      <w:r w:rsidR="00D31A94">
        <w:t xml:space="preserve"> </w:t>
      </w:r>
      <w:r w:rsidR="00126F0D">
        <w:t xml:space="preserve"> mehrfach verwendet. Während analoge </w:t>
      </w:r>
      <w:r w:rsidR="00205373">
        <w:t>Python</w:t>
      </w:r>
      <w:r w:rsidR="006D07E2">
        <w:t>-</w:t>
      </w:r>
      <w:r w:rsidR="00126F0D">
        <w:t>Skripte</w:t>
      </w:r>
      <w:r w:rsidR="006D07E2">
        <w:t xml:space="preserve"> den in</w:t>
      </w:r>
      <w:r w:rsidR="00205373">
        <w:t xml:space="preserve"> </w:t>
      </w:r>
      <w:r w:rsidR="001B48C3" w:rsidRPr="001B48C3">
        <w:rPr>
          <w:i/>
        </w:rPr>
        <w:fldChar w:fldCharType="begin"/>
      </w:r>
      <w:r w:rsidR="001B48C3" w:rsidRPr="001B48C3">
        <w:rPr>
          <w:i/>
        </w:rPr>
        <w:instrText xml:space="preserve"> REF _Ref449903376 \h </w:instrText>
      </w:r>
      <w:r w:rsidR="001B48C3">
        <w:rPr>
          <w:i/>
        </w:rPr>
        <w:instrText xml:space="preserve"> \* MERGEFORMAT </w:instrText>
      </w:r>
      <w:r w:rsidR="001B48C3" w:rsidRPr="001B48C3">
        <w:rPr>
          <w:i/>
        </w:rPr>
      </w:r>
      <w:r w:rsidR="001B48C3" w:rsidRPr="001B48C3">
        <w:rPr>
          <w:i/>
        </w:rPr>
        <w:fldChar w:fldCharType="separate"/>
      </w:r>
      <w:r w:rsidR="002D37B0" w:rsidRPr="002D37B0">
        <w:rPr>
          <w:i/>
        </w:rPr>
        <w:t xml:space="preserve">Abbildung </w:t>
      </w:r>
      <w:r w:rsidR="002D37B0" w:rsidRPr="002D37B0">
        <w:rPr>
          <w:i/>
          <w:noProof/>
        </w:rPr>
        <w:t>1</w:t>
      </w:r>
      <w:r w:rsidR="001B48C3" w:rsidRPr="001B48C3">
        <w:rPr>
          <w:i/>
        </w:rPr>
        <w:fldChar w:fldCharType="end"/>
      </w:r>
      <w:r w:rsidR="001B48C3">
        <w:t xml:space="preserve"> </w:t>
      </w:r>
      <w:r w:rsidR="00126F0D">
        <w:t xml:space="preserve"> gezeigten Fehler zurückgeben</w:t>
      </w:r>
      <w:r w:rsidR="00205373">
        <w:t>.</w:t>
      </w:r>
      <w:r w:rsidR="0052055E">
        <w:t xml:space="preserve"> Zwar </w:t>
      </w:r>
      <w:r w:rsidR="008836F2">
        <w:t>könnten bereits</w:t>
      </w:r>
      <w:r w:rsidR="00126F0D">
        <w:t xml:space="preserve"> vorhandene</w:t>
      </w:r>
      <w:r w:rsidR="0052055E">
        <w:t xml:space="preserve"> sets</w:t>
      </w:r>
      <w:r w:rsidR="00126F0D">
        <w:t xml:space="preserve"> in</w:t>
      </w:r>
      <w:r w:rsidR="0052055E">
        <w:t xml:space="preserve"> </w:t>
      </w:r>
      <w:r w:rsidR="008836F2">
        <w:t>frozensets umgewandelt</w:t>
      </w:r>
      <w:r w:rsidR="00126F0D">
        <w:t xml:space="preserve"> werden um Mengen in Mengen zu ermöglichen. </w:t>
      </w:r>
      <w:r w:rsidR="008836F2">
        <w:t>Allerdings würden</w:t>
      </w:r>
      <w:r w:rsidR="00126F0D">
        <w:t xml:space="preserve"> auch hier die umgewandelten Mengen nicht mehr geändert werden können, da die Mengen nur so ihren Hashwert beibehalten.</w:t>
      </w:r>
      <w:r w:rsidR="00BC4562">
        <w:t xml:space="preserve"> Die Unveränderbarkeit der Mengenelemente ist von Python bewusst gewählt. Eine Änderung wird durch die Art der Abspeicherung bereits verhindert. Den Elementen einer Menge werden Hashwerte zugewiesen und sobald diese feststehen dürfen sich die Elemente nicht mehr ändern, da das unmittelbar eine neue Hashberechnung verlangen würde.</w:t>
      </w:r>
      <w:r w:rsidR="00843F72">
        <w:t xml:space="preserve"> Eine weitere</w:t>
      </w:r>
      <w:r w:rsidR="00716CE2">
        <w:t xml:space="preserve"> </w:t>
      </w:r>
      <w:r w:rsidR="00F61951">
        <w:t>Möglichkeit wäre die Verwendung von Listen, anstelle von Mengen. Prinzipiell ist das</w:t>
      </w:r>
      <w:r w:rsidR="00716CE2">
        <w:t xml:space="preserve"> </w:t>
      </w:r>
      <w:r w:rsidR="009644D2">
        <w:t>in einigen Python-Übersetzungen</w:t>
      </w:r>
      <w:r w:rsidR="00072D9B">
        <w:t xml:space="preserve"> der SetlX Programme</w:t>
      </w:r>
      <w:r w:rsidR="009644D2">
        <w:t xml:space="preserve"> möglich und wurde so auch teilweise umgesetzt. Es werden andere Datentypen verwendet um die Informationen zu hinterlegen, meist Listen statt Mengen, da für die Ausführung</w:t>
      </w:r>
      <w:r w:rsidR="001A34AA">
        <w:t xml:space="preserve"> einiger</w:t>
      </w:r>
      <w:r w:rsidR="009644D2">
        <w:t xml:space="preserve"> der SetlX-Programme keine besonderen Eigenschaften der Mengen verwendet werden. </w:t>
      </w:r>
      <w:r w:rsidR="00CD5577" w:rsidRPr="00CD5577">
        <w:t>Ein</w:t>
      </w:r>
      <w:r w:rsidR="009644D2" w:rsidRPr="00CD5577">
        <w:t xml:space="preserve"> große</w:t>
      </w:r>
      <w:r w:rsidR="00CD5577" w:rsidRPr="00CD5577">
        <w:t>s</w:t>
      </w:r>
      <w:r w:rsidR="009644D2" w:rsidRPr="00CD5577">
        <w:t xml:space="preserve"> Problem an dieser Lösung ist allerdings</w:t>
      </w:r>
      <w:r w:rsidR="009644D2">
        <w:t xml:space="preserve">, dass Listen nun mal keine Mengen sind und sobald </w:t>
      </w:r>
      <w:r w:rsidR="00072D9B">
        <w:t>Mengeneigenschaften</w:t>
      </w:r>
      <w:r w:rsidR="009644D2">
        <w:t xml:space="preserve"> oder Mengenoperatoren, die nicht für Listen gelten, verwendet werden, Listen eher ungeeignet sind. Der Workaround, besondere Funktionen für die Listen zu schreiben, um das Verhalten von Mengen zu imitieren, wurde auch als Ansatz bedacht, allerdings nach einigen kleinen Beispiel</w:t>
      </w:r>
      <w:r w:rsidR="00AF5C50">
        <w:t xml:space="preserve">übersetzungen wieder verworfen. </w:t>
      </w:r>
      <w:r w:rsidR="001A34AA">
        <w:t>Da e</w:t>
      </w:r>
      <w:r w:rsidR="009644D2">
        <w:t xml:space="preserve">ine wichtige Anforderung, die Erhaltung der Eleganz </w:t>
      </w:r>
      <w:r w:rsidR="00AF5C50">
        <w:t>nicht erfüllt werden</w:t>
      </w:r>
      <w:r w:rsidR="001A34AA">
        <w:t xml:space="preserve"> konnte</w:t>
      </w:r>
      <w:r w:rsidR="00AF5C50">
        <w:t xml:space="preserve">. Somit war dies keine Lösung, die so für alles verwendet werden kann. </w:t>
      </w:r>
      <w:r w:rsidR="00EA7805">
        <w:t>Beispiele für d</w:t>
      </w:r>
      <w:r w:rsidR="00AF5C50">
        <w:t>ie</w:t>
      </w:r>
      <w:r w:rsidR="00EA7805">
        <w:t xml:space="preserve"> benötigten</w:t>
      </w:r>
      <w:r w:rsidR="00AF5C50">
        <w:t xml:space="preserve"> Funktionen, die implementiert werden mussten waren das Entfernen von Duplikaten aus einer Liste, so wie die Ermittlung der Differenz zweier Listen und die Ermittlung der Potenzmenge.</w:t>
      </w:r>
    </w:p>
    <w:p w14:paraId="329CECAA" w14:textId="77777777" w:rsidR="00205373" w:rsidRDefault="00205373" w:rsidP="00205373">
      <w:pPr>
        <w:keepNext/>
        <w:jc w:val="both"/>
      </w:pPr>
      <w:r>
        <w:rPr>
          <w:noProof/>
          <w:lang w:eastAsia="de-DE"/>
        </w:rPr>
        <mc:AlternateContent>
          <mc:Choice Requires="wps">
            <w:drawing>
              <wp:inline distT="0" distB="0" distL="0" distR="0" wp14:anchorId="0482034D" wp14:editId="0AC557F9">
                <wp:extent cx="5760720" cy="605790"/>
                <wp:effectExtent l="0" t="0" r="11430" b="22860"/>
                <wp:docPr id="6" name="Textfeld 6"/>
                <wp:cNvGraphicFramePr/>
                <a:graphic xmlns:a="http://schemas.openxmlformats.org/drawingml/2006/main">
                  <a:graphicData uri="http://schemas.microsoft.com/office/word/2010/wordprocessingShape">
                    <wps:wsp>
                      <wps:cNvSpPr txBox="1"/>
                      <wps:spPr>
                        <a:xfrm>
                          <a:off x="0" y="0"/>
                          <a:ext cx="5760720" cy="605790"/>
                        </a:xfrm>
                        <a:prstGeom prst="rect">
                          <a:avLst/>
                        </a:prstGeom>
                        <a:solidFill>
                          <a:schemeClr val="lt1"/>
                        </a:solidFill>
                        <a:ln w="6350">
                          <a:solidFill>
                            <a:prstClr val="black"/>
                          </a:solidFill>
                        </a:ln>
                      </wps:spPr>
                      <wps:txbx>
                        <w:txbxContent>
                          <w:p w14:paraId="73F47129" w14:textId="77777777" w:rsidR="00C571D7" w:rsidRPr="00205373" w:rsidRDefault="00C571D7"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14:paraId="03A63553" w14:textId="77777777" w:rsidR="00C571D7" w:rsidRPr="00205373" w:rsidRDefault="00C571D7"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14:paraId="1A585558" w14:textId="77777777" w:rsidR="00C571D7" w:rsidRPr="00C31B37" w:rsidRDefault="00C571D7"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82034D" id="Textfeld 6" o:spid="_x0000_s1028" type="#_x0000_t202" style="width:453.6pt;height:4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" fillcolor="white [3201]" strokeweight=".5pt">
                <v:textbox>
                  <w:txbxContent>
                    <w:p w14:paraId="73F47129" w14:textId="77777777" w:rsidR="00C571D7" w:rsidRPr="00205373" w:rsidRDefault="00C571D7"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Traceback (most recent call last):</w:t>
                      </w:r>
                    </w:p>
                    <w:p w14:paraId="03A63553" w14:textId="77777777" w:rsidR="00C571D7" w:rsidRPr="00205373" w:rsidRDefault="00C571D7"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 xml:space="preserve">  File "&lt;stdin&gt;", line 1, in &lt;module&gt;</w:t>
                      </w:r>
                    </w:p>
                    <w:p w14:paraId="1A585558" w14:textId="77777777" w:rsidR="00C571D7" w:rsidRPr="00C31B37" w:rsidRDefault="00C571D7" w:rsidP="00205373">
                      <w:pPr>
                        <w:spacing w:after="0"/>
                        <w:rPr>
                          <w:rFonts w:ascii="Courier New" w:hAnsi="Courier New" w:cs="Courier New"/>
                          <w:lang w:val="en-US"/>
                        </w:rPr>
                      </w:pPr>
                      <w:r>
                        <w:rPr>
                          <w:rFonts w:ascii="Courier New" w:hAnsi="Courier New" w:cs="Courier New"/>
                          <w:lang w:val="en-US"/>
                        </w:rPr>
                        <w:t>&gt;</w:t>
                      </w:r>
                      <w:r w:rsidRPr="00205373">
                        <w:rPr>
                          <w:rFonts w:ascii="Courier New" w:hAnsi="Courier New" w:cs="Courier New"/>
                          <w:lang w:val="en-US"/>
                        </w:rPr>
                        <w:t>TypeError: unhashable type: 'set'</w:t>
                      </w:r>
                    </w:p>
                  </w:txbxContent>
                </v:textbox>
                <w10:anchorlock/>
              </v:shape>
            </w:pict>
          </mc:Fallback>
        </mc:AlternateContent>
      </w:r>
    </w:p>
    <w:p w14:paraId="492FFFF0" w14:textId="4AC65E6E" w:rsidR="00205373" w:rsidRPr="00205373" w:rsidRDefault="00205373" w:rsidP="00205373">
      <w:pPr>
        <w:pStyle w:val="Beschriftung"/>
        <w:jc w:val="center"/>
        <w:rPr>
          <w:color w:val="auto"/>
        </w:rPr>
      </w:pPr>
      <w:bookmarkStart w:id="5" w:name="_Ref449903376"/>
      <w:bookmarkStart w:id="6" w:name="_Ref447112153"/>
      <w:bookmarkStart w:id="7" w:name="_Toc451427630"/>
      <w:r>
        <w:t xml:space="preserve">Abbildung </w:t>
      </w:r>
      <w:r w:rsidR="00C571D7">
        <w:fldChar w:fldCharType="begin"/>
      </w:r>
      <w:r w:rsidR="00C571D7">
        <w:instrText xml:space="preserve"> SEQ Abbildung \* ARABIC </w:instrText>
      </w:r>
      <w:r w:rsidR="00C571D7">
        <w:fldChar w:fldCharType="separate"/>
      </w:r>
      <w:r w:rsidR="002D37B0">
        <w:rPr>
          <w:noProof/>
        </w:rPr>
        <w:t>1</w:t>
      </w:r>
      <w:r w:rsidR="00C571D7">
        <w:rPr>
          <w:noProof/>
        </w:rPr>
        <w:fldChar w:fldCharType="end"/>
      </w:r>
      <w:bookmarkEnd w:id="5"/>
      <w:r>
        <w:t>: Fehler bei Mengen in Mengen</w:t>
      </w:r>
      <w:bookmarkEnd w:id="6"/>
      <w:bookmarkEnd w:id="7"/>
    </w:p>
    <w:p w14:paraId="60BF4DDA" w14:textId="1C847D38" w:rsidR="0022201A" w:rsidRDefault="005A6A62" w:rsidP="007E5408">
      <w:pPr>
        <w:jc w:val="both"/>
      </w:pPr>
      <w:r>
        <w:t xml:space="preserve">Allerdings </w:t>
      </w:r>
      <w:r w:rsidR="00CD5577">
        <w:t>sind die Mengen</w:t>
      </w:r>
      <w:r>
        <w:t xml:space="preserve"> nicht der einzige Grund, warum das Modul benötigt wird. Ein in SetlX sehr hilfreiches Konstrukt, namens </w:t>
      </w:r>
      <w:r w:rsidRPr="005A6A62">
        <w:rPr>
          <w:rFonts w:ascii="Courier New" w:hAnsi="Courier New" w:cs="Courier New"/>
        </w:rPr>
        <w:t>match</w:t>
      </w:r>
      <w:r w:rsidR="00716CE2">
        <w:t>, wird</w:t>
      </w:r>
      <w:r>
        <w:t xml:space="preserve"> in Python nicht </w:t>
      </w:r>
      <w:r w:rsidR="00716CE2">
        <w:t>wiedergefunden</w:t>
      </w:r>
      <w:r>
        <w:t>. D</w:t>
      </w:r>
      <w:r w:rsidR="00072D9B">
        <w:t xml:space="preserve">essen Syntax </w:t>
      </w:r>
      <w:r>
        <w:t xml:space="preserve">ist an </w:t>
      </w:r>
      <w:r w:rsidR="0008162C">
        <w:t>die sehr bekannte Switch-</w:t>
      </w:r>
      <w:r w:rsidR="00EA7805">
        <w:t>C</w:t>
      </w:r>
      <w:r w:rsidR="0008162C">
        <w:t>ase-Syntax</w:t>
      </w:r>
      <w:r>
        <w:t xml:space="preserve"> angelehnt, welche in Python </w:t>
      </w:r>
      <w:r w:rsidR="00EA7805">
        <w:t xml:space="preserve">nicht </w:t>
      </w:r>
      <w:r w:rsidR="00AF5C50">
        <w:t xml:space="preserve">enthalten </w:t>
      </w:r>
      <w:r>
        <w:t xml:space="preserve">ist. </w:t>
      </w:r>
      <w:r w:rsidR="00EA7805">
        <w:t xml:space="preserve">Bei </w:t>
      </w:r>
      <w:r>
        <w:t>Matches können vier ve</w:t>
      </w:r>
      <w:r w:rsidR="00716CE2">
        <w:t xml:space="preserve">rschiedene Datentypen verwendet werden: Strings, Listen, Mengen und Terme. Das Matchen von Strings, Listen und Mengen kann für das Erkennen des ersten Zeichens und dem Rest oder auch das Herauspicken von Paaren verwendet werden. In dem SetlX-Tutorial wird </w:t>
      </w:r>
      <w:r w:rsidR="004D7F01">
        <w:t>das Matching</w:t>
      </w:r>
      <w:r w:rsidR="00EA7805">
        <w:t xml:space="preserve"> beispielsweise</w:t>
      </w:r>
      <w:r w:rsidR="004D7F01">
        <w:t xml:space="preserve"> zur Generierung des Inversen oder das Erstellen einer sortierten Liste aus einer Menge verwendet.</w:t>
      </w:r>
      <w:sdt>
        <w:sdtPr>
          <w:id w:val="-218835100"/>
          <w:citation/>
        </w:sdtPr>
        <w:sdtContent>
          <w:r w:rsidR="007749B6">
            <w:fldChar w:fldCharType="begin"/>
          </w:r>
          <w:r w:rsidR="007749B6">
            <w:instrText xml:space="preserve"> CITATION Str15 \l 1031 </w:instrText>
          </w:r>
          <w:r w:rsidR="007749B6">
            <w:fldChar w:fldCharType="separate"/>
          </w:r>
          <w:r w:rsidR="0065551B">
            <w:rPr>
              <w:noProof/>
            </w:rPr>
            <w:t xml:space="preserve"> (Stroetmann &amp; Herrmann, 2015)</w:t>
          </w:r>
          <w:r w:rsidR="007749B6">
            <w:fldChar w:fldCharType="end"/>
          </w:r>
        </w:sdtContent>
      </w:sdt>
    </w:p>
    <w:p w14:paraId="261A9736" w14:textId="0B595C5A" w:rsidR="002623AB" w:rsidRPr="002623AB" w:rsidRDefault="004D7F01" w:rsidP="007E5408">
      <w:pPr>
        <w:jc w:val="both"/>
      </w:pPr>
      <w:r>
        <w:t xml:space="preserve">Die interessanteste Anwendung von Matches </w:t>
      </w:r>
      <w:r w:rsidR="00EA7805">
        <w:t xml:space="preserve">findet sich </w:t>
      </w:r>
      <w:r>
        <w:t xml:space="preserve">jedoch, </w:t>
      </w:r>
      <w:r w:rsidR="00EA7805">
        <w:t>bei</w:t>
      </w:r>
      <w:r>
        <w:t xml:space="preserve"> Terme</w:t>
      </w:r>
      <w:r w:rsidR="00EA7805">
        <w:t>n</w:t>
      </w:r>
      <w:r>
        <w:t>. Die „[…]Art von Matchen [in SetlX] ist ähnlich zum Matching das in den Programmiersprachen Prolog und ML gegeben ist.“</w:t>
      </w:r>
      <w:sdt>
        <w:sdtPr>
          <w:id w:val="2057510748"/>
          <w:citation/>
        </w:sdtPr>
        <w:sdtContent>
          <w:r w:rsidR="007749B6">
            <w:fldChar w:fldCharType="begin"/>
          </w:r>
          <w:r w:rsidR="007749B6">
            <w:instrText xml:space="preserve"> CITATION Str15 \l 1031 </w:instrText>
          </w:r>
          <w:r w:rsidR="007749B6">
            <w:fldChar w:fldCharType="separate"/>
          </w:r>
          <w:r w:rsidR="0065551B">
            <w:rPr>
              <w:noProof/>
            </w:rPr>
            <w:t xml:space="preserve"> </w:t>
          </w:r>
          <w:r w:rsidR="0065551B">
            <w:rPr>
              <w:noProof/>
            </w:rPr>
            <w:lastRenderedPageBreak/>
            <w:t>(Stroetmann &amp; Herrmann, 2015)</w:t>
          </w:r>
          <w:r w:rsidR="007749B6">
            <w:fldChar w:fldCharType="end"/>
          </w:r>
        </w:sdtContent>
      </w:sdt>
      <w:r>
        <w:t xml:space="preserve"> Dieses Matching wird auch in einigen</w:t>
      </w:r>
      <w:r w:rsidR="00BC4562">
        <w:t xml:space="preserve"> Programmen der Logik-Vorlesung, die als Grundlage dient, </w:t>
      </w:r>
      <w:r>
        <w:t>verwendet. Deshalb ist es wichtig, dass diese Funktion auch in einer Python Version der Programme möglich ist.</w:t>
      </w:r>
    </w:p>
    <w:p w14:paraId="6527C57C" w14:textId="77777777" w:rsidR="004D7F01" w:rsidRDefault="004D7F01" w:rsidP="007E5408">
      <w:pPr>
        <w:jc w:val="both"/>
      </w:pPr>
    </w:p>
    <w:p w14:paraId="41D02234" w14:textId="77777777" w:rsidR="00092F02" w:rsidRDefault="00092F02" w:rsidP="00092F02">
      <w:pPr>
        <w:pStyle w:val="berschrift2"/>
        <w:numPr>
          <w:ilvl w:val="1"/>
          <w:numId w:val="2"/>
        </w:numPr>
      </w:pPr>
      <w:bookmarkStart w:id="8" w:name="_Toc451427623"/>
      <w:r>
        <w:t>Sets</w:t>
      </w:r>
      <w:bookmarkEnd w:id="8"/>
    </w:p>
    <w:p w14:paraId="68BCFDE7" w14:textId="6B8397C0" w:rsidR="00092F02" w:rsidRDefault="00E91D45" w:rsidP="00092F02">
      <w:pPr>
        <w:jc w:val="both"/>
      </w:pPr>
      <w:r>
        <w:t xml:space="preserve">In den Vorlesungs-Programmen, die im Fokus dieser Arbeit stehen, </w:t>
      </w:r>
      <w:r w:rsidR="00731C29">
        <w:t>werden häufig Mengen, sowie Ausdrücke aus der Mengenlehre sehr ähnlich zur mathematischen Darstellung verwendet.</w:t>
      </w:r>
      <w:r w:rsidR="00F07E22">
        <w:t xml:space="preserve"> Neben den Mengenoperationen </w:t>
      </w:r>
      <w:r w:rsidR="00C820D4">
        <w:t>werden</w:t>
      </w:r>
      <w:r w:rsidR="00F07E22">
        <w:t xml:space="preserve"> zusätzlich diverse Eigenschaften von Mengen </w:t>
      </w:r>
      <w:r w:rsidR="00C820D4">
        <w:t>implementiert.</w:t>
      </w:r>
      <w:r w:rsidR="001B48C3">
        <w:t xml:space="preserve"> </w:t>
      </w:r>
      <w:r w:rsidR="00F07E22">
        <w:t>Beispielsweise wird genutzt, dass Mengen keine Duplikate enthalten</w:t>
      </w:r>
      <w:r w:rsidR="00072D9B">
        <w:t>. In SetlX wird</w:t>
      </w:r>
      <w:r w:rsidR="00F07E22">
        <w:t xml:space="preserve"> eine Sortierung</w:t>
      </w:r>
      <w:r w:rsidR="00731C29">
        <w:t xml:space="preserve"> </w:t>
      </w:r>
      <w:r w:rsidR="00F07E22">
        <w:t>der Elemente durchgeführt</w:t>
      </w:r>
      <w:r w:rsidR="00072D9B">
        <w:t>, wodurch Vorteile in der Programmierung entstehen</w:t>
      </w:r>
      <w:r w:rsidR="00F07E22">
        <w:t>.</w:t>
      </w:r>
    </w:p>
    <w:p w14:paraId="35657F07" w14:textId="77777777" w:rsidR="00F07E22" w:rsidRDefault="00F07E22" w:rsidP="00092F02">
      <w:pPr>
        <w:jc w:val="both"/>
      </w:pPr>
      <w:r>
        <w:t>Um die Mengen, wie sie in den SetlX-Programmen verwendet werden, auch in Python verwenden zu können wurden eigene Mengen implementiert, die alle notwendigen Aufgaben erfüllen können.</w:t>
      </w:r>
    </w:p>
    <w:p w14:paraId="333AEDE8" w14:textId="60899284" w:rsidR="00301030" w:rsidRDefault="0097483C" w:rsidP="00C736A8">
      <w:pPr>
        <w:jc w:val="both"/>
      </w:pPr>
      <w:r>
        <w:t>Als Grundlage für die Mengen w</w:t>
      </w:r>
      <w:r w:rsidR="00117175">
        <w:t>ird der Datentyp SortedListWithKey aus dem Modul sortedcontainers verwendet.</w:t>
      </w:r>
      <w:r w:rsidR="00330284">
        <w:t xml:space="preserve"> Da</w:t>
      </w:r>
      <w:r w:rsidR="00CF0430">
        <w:t>s Besondere an SortedListWithKey ist, dass es sich nicht nur um sortierte Listen handelt, sondern die Möglichkeit besteht festzulegen</w:t>
      </w:r>
      <w:r w:rsidR="00DC78B2">
        <w:t xml:space="preserve"> nach welcher Eigenschaft </w:t>
      </w:r>
      <w:r w:rsidR="000C0283">
        <w:t>die Listen-</w:t>
      </w:r>
      <w:r w:rsidR="00DC78B2">
        <w:t>Objekt</w:t>
      </w:r>
      <w:r w:rsidR="000C0283">
        <w:t>e</w:t>
      </w:r>
      <w:r w:rsidR="00DC78B2">
        <w:t xml:space="preserve"> </w:t>
      </w:r>
      <w:r w:rsidR="00CF0430">
        <w:t>sortiert werden soll</w:t>
      </w:r>
      <w:r w:rsidR="00DC78B2">
        <w:t>en. Unter dem Schlüssel einer SortedListWithKey wird diese Eigenschaft hinterlegt und k</w:t>
      </w:r>
      <w:r w:rsidR="00EE52A5">
        <w:t>ann auch dort eingesehen werden. In diesem Fall sind die sortierten Listen, die die Elemente der</w:t>
      </w:r>
      <w:r w:rsidR="00C736A8">
        <w:t xml:space="preserve"> Sets enthalten, als K</w:t>
      </w:r>
      <w:r w:rsidR="00EE52A5">
        <w:t>ey eingetragen.</w:t>
      </w:r>
      <w:r w:rsidR="00117175">
        <w:t xml:space="preserve"> </w:t>
      </w:r>
    </w:p>
    <w:p w14:paraId="2F3E3A07" w14:textId="7131C4A3" w:rsidR="005E3529" w:rsidRDefault="005E3529" w:rsidP="00092F02">
      <w:pPr>
        <w:jc w:val="both"/>
      </w:pPr>
      <w:r>
        <w:t xml:space="preserve">In der Implementierung der Mengen werden für viele Operationen </w:t>
      </w:r>
      <w:r w:rsidR="005C0AE8">
        <w:t>Operatoren verwendet</w:t>
      </w:r>
      <w:r>
        <w:t xml:space="preserve">, wobei versucht wurde möglichst nahe der SetlX-Implementierung zu bleiben. Die Ähnlichkeit zu SetlX soll vorhanden sein, da diese bereits sehr mathematisch ist und somit sinnvoller zu lernen ist für die Studenten. Die unterstützten </w:t>
      </w:r>
      <w:r w:rsidR="005C0AE8">
        <w:t xml:space="preserve">mathematischen </w:t>
      </w:r>
      <w:r>
        <w:t xml:space="preserve">Operatoren sind in </w:t>
      </w:r>
      <w:r w:rsidR="005C0AE8" w:rsidRPr="00AD15C8">
        <w:rPr>
          <w:i/>
        </w:rPr>
        <w:fldChar w:fldCharType="begin"/>
      </w:r>
      <w:r w:rsidR="005C0AE8" w:rsidRPr="00AD15C8">
        <w:rPr>
          <w:i/>
        </w:rPr>
        <w:instrText xml:space="preserve"> REF _Ref451347062 \h </w:instrText>
      </w:r>
      <w:r w:rsidR="005C0AE8">
        <w:rPr>
          <w:i/>
        </w:rPr>
        <w:instrText xml:space="preserve"> \* MERGEFORMAT </w:instrText>
      </w:r>
      <w:r w:rsidR="005C0AE8" w:rsidRPr="00AD15C8">
        <w:rPr>
          <w:i/>
        </w:rPr>
      </w:r>
      <w:r w:rsidR="005C0AE8" w:rsidRPr="00AD15C8">
        <w:rPr>
          <w:i/>
        </w:rPr>
        <w:fldChar w:fldCharType="separate"/>
      </w:r>
      <w:r w:rsidR="002D37B0" w:rsidRPr="002D37B0">
        <w:rPr>
          <w:i/>
        </w:rPr>
        <w:t xml:space="preserve">Tabelle </w:t>
      </w:r>
      <w:r w:rsidR="002D37B0" w:rsidRPr="002D37B0">
        <w:rPr>
          <w:i/>
          <w:noProof/>
        </w:rPr>
        <w:t>1</w:t>
      </w:r>
      <w:r w:rsidR="005C0AE8" w:rsidRPr="00AD15C8">
        <w:rPr>
          <w:i/>
        </w:rPr>
        <w:fldChar w:fldCharType="end"/>
      </w:r>
      <w:r w:rsidR="005C0AE8">
        <w:t xml:space="preserve"> zu sehen.</w:t>
      </w:r>
    </w:p>
    <w:tbl>
      <w:tblPr>
        <w:tblStyle w:val="MittlereListe1"/>
        <w:tblW w:w="0" w:type="auto"/>
        <w:tblLook w:val="04A0" w:firstRow="1" w:lastRow="0" w:firstColumn="1" w:lastColumn="0" w:noHBand="0" w:noVBand="1"/>
      </w:tblPr>
      <w:tblGrid>
        <w:gridCol w:w="1099"/>
        <w:gridCol w:w="7973"/>
      </w:tblGrid>
      <w:tr w:rsidR="005E3529" w14:paraId="61C248C1" w14:textId="77777777" w:rsidTr="00AD1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6861822" w14:textId="008CD52C" w:rsidR="005E3529" w:rsidRDefault="005E3529" w:rsidP="00092F02">
            <w:pPr>
              <w:jc w:val="both"/>
            </w:pPr>
            <w:r>
              <w:t>Operator</w:t>
            </w:r>
          </w:p>
        </w:tc>
        <w:tc>
          <w:tcPr>
            <w:tcW w:w="8187" w:type="dxa"/>
          </w:tcPr>
          <w:p w14:paraId="2158ABC4" w14:textId="35DAB095" w:rsidR="005E3529" w:rsidRPr="00AD15C8" w:rsidRDefault="005E3529" w:rsidP="00092F02">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5E3529" w14:paraId="0802A288"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56E0A0C" w14:textId="21B5156E" w:rsidR="005E3529" w:rsidRPr="002A52C0" w:rsidRDefault="005E3529" w:rsidP="00AD15C8">
            <w:pPr>
              <w:jc w:val="center"/>
              <w:rPr>
                <w:rFonts w:ascii="Courier New" w:hAnsi="Courier New" w:cs="Courier New"/>
              </w:rPr>
            </w:pPr>
            <w:r w:rsidRPr="002A52C0">
              <w:rPr>
                <w:rFonts w:ascii="Courier New" w:hAnsi="Courier New" w:cs="Courier New"/>
              </w:rPr>
              <w:t>+</w:t>
            </w:r>
          </w:p>
        </w:tc>
        <w:tc>
          <w:tcPr>
            <w:tcW w:w="8187" w:type="dxa"/>
          </w:tcPr>
          <w:p w14:paraId="19846AD1" w14:textId="4550DA53"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5E3529">
              <w:t>Vereinigung zweier Mengen</w:t>
            </w:r>
          </w:p>
        </w:tc>
      </w:tr>
      <w:tr w:rsidR="005E3529" w14:paraId="0FD0C204"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6821DD46" w14:textId="30D5FE69"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7632A429" w14:textId="7E43C426" w:rsidR="005E3529" w:rsidRDefault="00A50A8F" w:rsidP="00A50A8F">
            <w:pPr>
              <w:jc w:val="both"/>
              <w:cnfStyle w:val="000000000000" w:firstRow="0" w:lastRow="0" w:firstColumn="0" w:lastColumn="0" w:oddVBand="0" w:evenVBand="0" w:oddHBand="0" w:evenHBand="0" w:firstRowFirstColumn="0" w:firstRowLastColumn="0" w:lastRowFirstColumn="0" w:lastRowLastColumn="0"/>
            </w:pPr>
            <w:r>
              <w:t>Ergebnis der Vereinigung wird in die erste Menge geschrieben</w:t>
            </w:r>
          </w:p>
        </w:tc>
      </w:tr>
      <w:tr w:rsidR="005E3529" w14:paraId="567D7CF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6AFD683" w14:textId="08C8DD7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32C54F3C" w14:textId="779CAE00"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Bildet Differenz</w:t>
            </w:r>
            <w:r w:rsidR="00A50A8F">
              <w:t xml:space="preserve"> zweier Mengen</w:t>
            </w:r>
          </w:p>
        </w:tc>
      </w:tr>
      <w:tr w:rsidR="005E3529" w14:paraId="2B0843E2"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731386D" w14:textId="178656C8"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264E75C1" w14:textId="3911B6C0"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Schnitt</w:t>
            </w:r>
            <w:r w:rsidR="00A50A8F">
              <w:t xml:space="preserve"> zweier Mengen</w:t>
            </w:r>
          </w:p>
        </w:tc>
      </w:tr>
      <w:tr w:rsidR="005E3529" w14:paraId="08A8660E"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720F59D" w14:textId="727F687D" w:rsidR="005E3529" w:rsidRPr="002A52C0" w:rsidRDefault="00A50A8F" w:rsidP="00AD15C8">
            <w:pPr>
              <w:jc w:val="center"/>
              <w:rPr>
                <w:rFonts w:ascii="Courier New" w:hAnsi="Courier New" w:cs="Courier New"/>
              </w:rPr>
            </w:pPr>
            <w:r w:rsidRPr="002A52C0">
              <w:rPr>
                <w:rFonts w:ascii="Courier New" w:hAnsi="Courier New" w:cs="Courier New"/>
              </w:rPr>
              <w:t>2**</w:t>
            </w:r>
          </w:p>
        </w:tc>
        <w:tc>
          <w:tcPr>
            <w:tcW w:w="8187" w:type="dxa"/>
          </w:tcPr>
          <w:p w14:paraId="467B70EF" w14:textId="534E772F" w:rsidR="005E3529" w:rsidRDefault="007973E8" w:rsidP="00092F02">
            <w:pPr>
              <w:jc w:val="both"/>
              <w:cnfStyle w:val="000000100000" w:firstRow="0" w:lastRow="0" w:firstColumn="0" w:lastColumn="0" w:oddVBand="0" w:evenVBand="0" w:oddHBand="1" w:evenHBand="0" w:firstRowFirstColumn="0" w:firstRowLastColumn="0" w:lastRowFirstColumn="0" w:lastRowLastColumn="0"/>
            </w:pPr>
            <w:r>
              <w:t xml:space="preserve">Bildet </w:t>
            </w:r>
            <w:r w:rsidR="00A50A8F">
              <w:t>Pote</w:t>
            </w:r>
            <w:r>
              <w:t>nz</w:t>
            </w:r>
            <w:r w:rsidR="00A50A8F">
              <w:t xml:space="preserve"> einer Menge</w:t>
            </w:r>
          </w:p>
        </w:tc>
      </w:tr>
      <w:tr w:rsidR="005E3529" w14:paraId="2FB96FB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F5FE9C6" w14:textId="36D9AB67" w:rsidR="005E3529" w:rsidRPr="002A52C0" w:rsidRDefault="00A50A8F" w:rsidP="00AD15C8">
            <w:pPr>
              <w:jc w:val="center"/>
              <w:rPr>
                <w:rFonts w:ascii="Courier New" w:hAnsi="Courier New" w:cs="Courier New"/>
              </w:rPr>
            </w:pPr>
            <w:r w:rsidRPr="002A52C0">
              <w:rPr>
                <w:rFonts w:ascii="Courier New" w:hAnsi="Courier New" w:cs="Courier New"/>
              </w:rPr>
              <w:t>%</w:t>
            </w:r>
          </w:p>
        </w:tc>
        <w:tc>
          <w:tcPr>
            <w:tcW w:w="8187" w:type="dxa"/>
          </w:tcPr>
          <w:p w14:paraId="5D981DBB" w14:textId="043C8B3F" w:rsidR="00A50A8F" w:rsidRDefault="007973E8" w:rsidP="00092F02">
            <w:pPr>
              <w:jc w:val="both"/>
              <w:cnfStyle w:val="000000000000" w:firstRow="0" w:lastRow="0" w:firstColumn="0" w:lastColumn="0" w:oddVBand="0" w:evenVBand="0" w:oddHBand="0" w:evenHBand="0" w:firstRowFirstColumn="0" w:firstRowLastColumn="0" w:lastRowFirstColumn="0" w:lastRowLastColumn="0"/>
            </w:pPr>
            <w:r>
              <w:t>Bildet s</w:t>
            </w:r>
            <w:r w:rsidR="00A50A8F">
              <w:t>ymmetrische Differenz zweier Mengen</w:t>
            </w:r>
          </w:p>
        </w:tc>
      </w:tr>
      <w:tr w:rsidR="005E3529" w14:paraId="74921A79"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8009992" w14:textId="1D50A28B" w:rsidR="005E3529"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4A10762B" w14:textId="0A81DC59"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linke Menge kleiner ist</w:t>
            </w:r>
          </w:p>
        </w:tc>
      </w:tr>
      <w:tr w:rsidR="00291D5D" w14:paraId="4D71E537"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32CED036" w14:textId="60C7A9D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431666C8" w14:textId="66CACA15"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größer ist</w:t>
            </w:r>
          </w:p>
        </w:tc>
      </w:tr>
      <w:tr w:rsidR="00291D5D" w14:paraId="572285AF"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1D3E92DB" w14:textId="0CB77DF2" w:rsidR="00291D5D" w:rsidRPr="002A52C0" w:rsidRDefault="00291D5D" w:rsidP="00AD15C8">
            <w:pPr>
              <w:jc w:val="center"/>
              <w:rPr>
                <w:rFonts w:ascii="Courier New" w:hAnsi="Courier New" w:cs="Courier New"/>
              </w:rPr>
            </w:pPr>
            <w:r w:rsidRPr="002A52C0">
              <w:rPr>
                <w:rFonts w:ascii="Courier New" w:hAnsi="Courier New" w:cs="Courier New"/>
              </w:rPr>
              <w:t>&gt;=</w:t>
            </w:r>
          </w:p>
        </w:tc>
        <w:tc>
          <w:tcPr>
            <w:tcW w:w="8187" w:type="dxa"/>
          </w:tcPr>
          <w:p w14:paraId="0494AFA2" w14:textId="628F91A3" w:rsidR="00291D5D" w:rsidRDefault="00291D5D" w:rsidP="00092F02">
            <w:pPr>
              <w:jc w:val="both"/>
              <w:cnfStyle w:val="000000100000" w:firstRow="0" w:lastRow="0" w:firstColumn="0" w:lastColumn="0" w:oddVBand="0" w:evenVBand="0" w:oddHBand="1" w:evenHBand="0" w:firstRowFirstColumn="0" w:firstRowLastColumn="0" w:lastRowFirstColumn="0" w:lastRowLastColumn="0"/>
            </w:pPr>
            <w:r>
              <w:t>Gibt True zurück wenn die rechte Menge eine Teilmenge der linken ist</w:t>
            </w:r>
          </w:p>
        </w:tc>
      </w:tr>
      <w:tr w:rsidR="00291D5D" w14:paraId="727BD350"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2417A990" w14:textId="6C59EB4E" w:rsidR="00291D5D" w:rsidRPr="002A52C0" w:rsidRDefault="00291D5D" w:rsidP="00AD15C8">
            <w:pPr>
              <w:jc w:val="center"/>
              <w:rPr>
                <w:rFonts w:ascii="Courier New" w:hAnsi="Courier New" w:cs="Courier New"/>
              </w:rPr>
            </w:pPr>
            <w:r w:rsidRPr="002A52C0">
              <w:rPr>
                <w:rFonts w:ascii="Courier New" w:hAnsi="Courier New" w:cs="Courier New"/>
              </w:rPr>
              <w:t>&lt;=</w:t>
            </w:r>
          </w:p>
        </w:tc>
        <w:tc>
          <w:tcPr>
            <w:tcW w:w="8187" w:type="dxa"/>
          </w:tcPr>
          <w:p w14:paraId="3AD0ACA4" w14:textId="113F9F5F"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linke Menge eine Teilmenge der rechten ist</w:t>
            </w:r>
          </w:p>
        </w:tc>
      </w:tr>
      <w:tr w:rsidR="00291D5D" w14:paraId="40ACD7F1"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B37D6BE" w14:textId="50D1BADB"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28362818" w14:textId="21B6944E" w:rsidR="00291D5D" w:rsidRDefault="00291D5D" w:rsidP="007973E8">
            <w:pPr>
              <w:jc w:val="both"/>
              <w:cnfStyle w:val="000000100000" w:firstRow="0" w:lastRow="0" w:firstColumn="0" w:lastColumn="0" w:oddVBand="0" w:evenVBand="0" w:oddHBand="1" w:evenHBand="0" w:firstRowFirstColumn="0" w:firstRowLastColumn="0" w:lastRowFirstColumn="0" w:lastRowLastColumn="0"/>
            </w:pPr>
            <w:r>
              <w:t>Gibt True zurück wenn beide Mengen dieselben Elemente enthalten</w:t>
            </w:r>
          </w:p>
        </w:tc>
      </w:tr>
      <w:tr w:rsidR="00291D5D" w14:paraId="3926309E" w14:textId="77777777" w:rsidTr="00AD15C8">
        <w:tc>
          <w:tcPr>
            <w:cnfStyle w:val="001000000000" w:firstRow="0" w:lastRow="0" w:firstColumn="1" w:lastColumn="0" w:oddVBand="0" w:evenVBand="0" w:oddHBand="0" w:evenHBand="0" w:firstRowFirstColumn="0" w:firstRowLastColumn="0" w:lastRowFirstColumn="0" w:lastRowLastColumn="0"/>
            <w:tcW w:w="1101" w:type="dxa"/>
          </w:tcPr>
          <w:p w14:paraId="01721AB8" w14:textId="45D7E667" w:rsidR="00291D5D" w:rsidRPr="002A52C0" w:rsidRDefault="00291D5D" w:rsidP="00AD15C8">
            <w:pPr>
              <w:jc w:val="center"/>
              <w:rPr>
                <w:rFonts w:ascii="Courier New" w:hAnsi="Courier New" w:cs="Courier New"/>
              </w:rPr>
            </w:pPr>
            <w:r w:rsidRPr="002A52C0">
              <w:rPr>
                <w:rFonts w:ascii="Courier New" w:hAnsi="Courier New" w:cs="Courier New"/>
              </w:rPr>
              <w:t>!=</w:t>
            </w:r>
          </w:p>
        </w:tc>
        <w:tc>
          <w:tcPr>
            <w:tcW w:w="8187" w:type="dxa"/>
          </w:tcPr>
          <w:p w14:paraId="1177B9F9" w14:textId="1F8ED022" w:rsidR="00291D5D" w:rsidRDefault="00291D5D" w:rsidP="00092F02">
            <w:pPr>
              <w:jc w:val="both"/>
              <w:cnfStyle w:val="000000000000" w:firstRow="0" w:lastRow="0" w:firstColumn="0" w:lastColumn="0" w:oddVBand="0" w:evenVBand="0" w:oddHBand="0" w:evenHBand="0" w:firstRowFirstColumn="0" w:firstRowLastColumn="0" w:lastRowFirstColumn="0" w:lastRowLastColumn="0"/>
            </w:pPr>
            <w:r>
              <w:t>Gibt True zurück wenn die Mengen unterschiedlich sind (Gegenteil zu ==)</w:t>
            </w:r>
          </w:p>
        </w:tc>
      </w:tr>
      <w:tr w:rsidR="00291D5D" w14:paraId="0FC076E6" w14:textId="77777777" w:rsidTr="00AD1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28737EA" w14:textId="5BF812F5" w:rsidR="00291D5D" w:rsidRPr="002A52C0" w:rsidRDefault="00291D5D" w:rsidP="00AD15C8">
            <w:pPr>
              <w:jc w:val="center"/>
              <w:rPr>
                <w:rFonts w:ascii="Courier New" w:hAnsi="Courier New" w:cs="Courier New"/>
              </w:rPr>
            </w:pPr>
            <w:r w:rsidRPr="002A52C0">
              <w:rPr>
                <w:rFonts w:ascii="Courier New" w:hAnsi="Courier New" w:cs="Courier New"/>
              </w:rPr>
              <w:t>in</w:t>
            </w:r>
          </w:p>
        </w:tc>
        <w:tc>
          <w:tcPr>
            <w:tcW w:w="8187" w:type="dxa"/>
          </w:tcPr>
          <w:p w14:paraId="3878DCEE" w14:textId="76443839" w:rsidR="00291D5D" w:rsidRDefault="00291D5D" w:rsidP="00AD15C8">
            <w:pPr>
              <w:keepNext/>
              <w:jc w:val="both"/>
              <w:cnfStyle w:val="000000100000" w:firstRow="0" w:lastRow="0" w:firstColumn="0" w:lastColumn="0" w:oddVBand="0" w:evenVBand="0" w:oddHBand="1" w:evenHBand="0" w:firstRowFirstColumn="0" w:firstRowLastColumn="0" w:lastRowFirstColumn="0" w:lastRowLastColumn="0"/>
            </w:pPr>
            <w:r>
              <w:t>Prüft ob das gegebene Element in der Menge ist</w:t>
            </w:r>
          </w:p>
        </w:tc>
      </w:tr>
    </w:tbl>
    <w:p w14:paraId="6F02314B" w14:textId="71184A4F" w:rsidR="005E3529" w:rsidRDefault="005C0AE8" w:rsidP="005C0AE8">
      <w:pPr>
        <w:pStyle w:val="Beschriftung"/>
        <w:jc w:val="center"/>
      </w:pPr>
      <w:bookmarkStart w:id="9" w:name="_Ref451347062"/>
      <w:r>
        <w:t xml:space="preserve">Tabelle </w:t>
      </w:r>
      <w:r w:rsidR="00C571D7">
        <w:fldChar w:fldCharType="begin"/>
      </w:r>
      <w:r w:rsidR="00C571D7">
        <w:instrText xml:space="preserve"> SEQ Tabelle \* ARABIC </w:instrText>
      </w:r>
      <w:r w:rsidR="00C571D7">
        <w:fldChar w:fldCharType="separate"/>
      </w:r>
      <w:r w:rsidR="002D37B0">
        <w:rPr>
          <w:noProof/>
        </w:rPr>
        <w:t>1</w:t>
      </w:r>
      <w:r w:rsidR="00C571D7">
        <w:rPr>
          <w:noProof/>
        </w:rPr>
        <w:fldChar w:fldCharType="end"/>
      </w:r>
      <w:bookmarkEnd w:id="9"/>
      <w:r>
        <w:t>: Mathematische Operatoren für Sets</w:t>
      </w:r>
    </w:p>
    <w:p w14:paraId="1CD63A65" w14:textId="5BB964EF" w:rsidR="005C0AE8" w:rsidRDefault="005C0AE8" w:rsidP="005C0AE8">
      <w:pPr>
        <w:jc w:val="both"/>
      </w:pPr>
      <w:r>
        <w:t xml:space="preserve">Zusätzlich gibt es noch weitere </w:t>
      </w:r>
      <w:r w:rsidR="00AD15C8">
        <w:t>Methoden</w:t>
      </w:r>
      <w:r>
        <w:t>, die nicht in der mathematischen Darstellung verwendbar sind</w:t>
      </w:r>
      <w:r w:rsidR="00AD15C8">
        <w:t>, dennoch für typische mathematische Operationen verwendet werden</w:t>
      </w:r>
      <w:r w:rsidR="00B912FD">
        <w:t xml:space="preserve">. </w:t>
      </w:r>
      <w:r w:rsidR="00610272">
        <w:t>Diese werden anstatt in der mathematischen Notation, wie Funktionen auf die Mengen ausgeführt</w:t>
      </w:r>
      <w:r w:rsidR="00AD15C8">
        <w:t>. Außer diesen mathematischen Funk</w:t>
      </w:r>
      <w:r w:rsidR="00610272">
        <w:t>tionen können noch weitere, nicht-mathematische Operationen</w:t>
      </w:r>
      <w:r w:rsidR="00A06DD0">
        <w:t>, wie</w:t>
      </w:r>
      <w:r w:rsidR="00AD15C8">
        <w:t xml:space="preserve"> </w:t>
      </w:r>
      <w:r w:rsidR="00A06DD0">
        <w:t>beispielsweise die visuelle Darstellung</w:t>
      </w:r>
      <w:r w:rsidR="00610272">
        <w:t xml:space="preserve"> von Mengen,</w:t>
      </w:r>
      <w:r w:rsidR="00A06DD0">
        <w:t xml:space="preserve"> verwendet werden. </w:t>
      </w:r>
      <w:r w:rsidR="00DC78B2">
        <w:t xml:space="preserve">Eine sehr wichtige Funktion ist die </w:t>
      </w:r>
      <w:r w:rsidR="00DC78B2" w:rsidRPr="002A52C0">
        <w:rPr>
          <w:rFonts w:ascii="Courier New" w:hAnsi="Courier New" w:cs="Courier New"/>
        </w:rPr>
        <w:t>put</w:t>
      </w:r>
      <w:r w:rsidR="00DC78B2">
        <w:t xml:space="preserve">-, bzw die </w:t>
      </w:r>
      <w:r w:rsidR="00DC78B2" w:rsidRPr="002A52C0">
        <w:rPr>
          <w:rFonts w:ascii="Courier New" w:hAnsi="Courier New" w:cs="Courier New"/>
        </w:rPr>
        <w:t>_put</w:t>
      </w:r>
      <w:r w:rsidR="00DC78B2">
        <w:t>-Funktion. Diese sorgt dafür, dass keine Duplikate in ein Set ei</w:t>
      </w:r>
      <w:r w:rsidR="00EE52A5">
        <w:t>ngetragen werden können.</w:t>
      </w:r>
      <w:r w:rsidR="002A52C0">
        <w:t xml:space="preserve"> Die </w:t>
      </w:r>
      <w:r w:rsidR="002A52C0" w:rsidRPr="002A52C0">
        <w:rPr>
          <w:rFonts w:ascii="Courier New" w:hAnsi="Courier New" w:cs="Courier New"/>
        </w:rPr>
        <w:t>put</w:t>
      </w:r>
      <w:r w:rsidR="002A52C0">
        <w:t xml:space="preserve">-Funktion ruft nur die </w:t>
      </w:r>
      <w:r w:rsidR="002A52C0" w:rsidRPr="002A52C0">
        <w:rPr>
          <w:rFonts w:ascii="Courier New" w:hAnsi="Courier New" w:cs="Courier New"/>
        </w:rPr>
        <w:t>_put</w:t>
      </w:r>
      <w:r w:rsidR="002A52C0">
        <w:t>-Funktion auf und ist somit keine neue Methode.</w:t>
      </w:r>
      <w:r w:rsidR="00EE52A5">
        <w:t xml:space="preserve"> </w:t>
      </w:r>
      <w:r w:rsidR="00A06DD0">
        <w:t xml:space="preserve">In </w:t>
      </w:r>
      <w:r w:rsidR="00610272" w:rsidRPr="00610272">
        <w:rPr>
          <w:i/>
        </w:rPr>
        <w:fldChar w:fldCharType="begin"/>
      </w:r>
      <w:r w:rsidR="00610272" w:rsidRPr="00610272">
        <w:rPr>
          <w:i/>
        </w:rPr>
        <w:instrText xml:space="preserve"> REF _Ref451416695 \h </w:instrText>
      </w:r>
      <w:r w:rsidR="00610272">
        <w:rPr>
          <w:i/>
        </w:rPr>
        <w:instrText xml:space="preserve"> \* MERGEFORMAT </w:instrText>
      </w:r>
      <w:r w:rsidR="00610272" w:rsidRPr="00610272">
        <w:rPr>
          <w:i/>
        </w:rPr>
      </w:r>
      <w:r w:rsidR="00610272" w:rsidRPr="00610272">
        <w:rPr>
          <w:i/>
        </w:rPr>
        <w:fldChar w:fldCharType="separate"/>
      </w:r>
      <w:r w:rsidR="002D37B0" w:rsidRPr="002D37B0">
        <w:rPr>
          <w:i/>
        </w:rPr>
        <w:t xml:space="preserve">Tabelle </w:t>
      </w:r>
      <w:r w:rsidR="002D37B0" w:rsidRPr="002D37B0">
        <w:rPr>
          <w:i/>
          <w:noProof/>
        </w:rPr>
        <w:t>2</w:t>
      </w:r>
      <w:r w:rsidR="00610272" w:rsidRPr="00610272">
        <w:rPr>
          <w:i/>
        </w:rPr>
        <w:fldChar w:fldCharType="end"/>
      </w:r>
      <w:r w:rsidR="00610272">
        <w:t xml:space="preserve"> sind die</w:t>
      </w:r>
      <w:r w:rsidR="002A52C0">
        <w:t xml:space="preserve"> restlichen Mengen-</w:t>
      </w:r>
      <w:r w:rsidR="00610272">
        <w:t>Funktionen aufgelistet.</w:t>
      </w:r>
    </w:p>
    <w:tbl>
      <w:tblPr>
        <w:tblStyle w:val="MittlereListe1"/>
        <w:tblW w:w="0" w:type="auto"/>
        <w:tblLook w:val="04A0" w:firstRow="1" w:lastRow="0" w:firstColumn="1" w:lastColumn="0" w:noHBand="0" w:noVBand="1"/>
      </w:tblPr>
      <w:tblGrid>
        <w:gridCol w:w="2461"/>
        <w:gridCol w:w="6611"/>
      </w:tblGrid>
      <w:tr w:rsidR="00A06DD0" w14:paraId="3C49EEDA" w14:textId="77777777" w:rsidTr="00081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6EA8F8C" w14:textId="5B28D55B" w:rsidR="00A06DD0" w:rsidRDefault="00A06DD0" w:rsidP="00C94C5D">
            <w:pPr>
              <w:jc w:val="both"/>
            </w:pPr>
            <w:r>
              <w:lastRenderedPageBreak/>
              <w:t>Funktion</w:t>
            </w:r>
          </w:p>
        </w:tc>
        <w:tc>
          <w:tcPr>
            <w:tcW w:w="7409" w:type="dxa"/>
          </w:tcPr>
          <w:p w14:paraId="1F91ED51" w14:textId="77777777" w:rsidR="00A06DD0" w:rsidRPr="00AD15C8" w:rsidRDefault="00A06DD0" w:rsidP="00C94C5D">
            <w:pPr>
              <w:jc w:val="both"/>
              <w:cnfStyle w:val="100000000000" w:firstRow="1" w:lastRow="0" w:firstColumn="0" w:lastColumn="0" w:oddVBand="0" w:evenVBand="0" w:oddHBand="0" w:evenHBand="0" w:firstRowFirstColumn="0" w:firstRowLastColumn="0" w:lastRowFirstColumn="0" w:lastRowLastColumn="0"/>
              <w:rPr>
                <w:b/>
              </w:rPr>
            </w:pPr>
            <w:r w:rsidRPr="00AD15C8">
              <w:rPr>
                <w:b/>
              </w:rPr>
              <w:t>Bedeutung</w:t>
            </w:r>
          </w:p>
        </w:tc>
      </w:tr>
      <w:tr w:rsidR="00A06DD0" w14:paraId="03D0CF7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3105975" w14:textId="77777777" w:rsidR="00A06DD0" w:rsidRPr="002A52C0" w:rsidRDefault="00A06DD0" w:rsidP="00C94C5D">
            <w:pPr>
              <w:jc w:val="center"/>
              <w:rPr>
                <w:rFonts w:ascii="Courier New" w:hAnsi="Courier New" w:cs="Courier New"/>
              </w:rPr>
            </w:pPr>
            <w:r w:rsidRPr="002A52C0">
              <w:rPr>
                <w:rFonts w:ascii="Courier New" w:hAnsi="Courier New" w:cs="Courier New"/>
              </w:rPr>
              <w:t>str</w:t>
            </w:r>
          </w:p>
        </w:tc>
        <w:tc>
          <w:tcPr>
            <w:tcW w:w="7409" w:type="dxa"/>
          </w:tcPr>
          <w:p w14:paraId="154499E6" w14:textId="77777777"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Stellt die Menge als String dar</w:t>
            </w:r>
          </w:p>
        </w:tc>
      </w:tr>
      <w:tr w:rsidR="00A06DD0" w14:paraId="2844005A"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B5D0466" w14:textId="05CB8F20" w:rsidR="00A06DD0" w:rsidRPr="002A52C0" w:rsidRDefault="00A06DD0" w:rsidP="00C94C5D">
            <w:pPr>
              <w:jc w:val="center"/>
              <w:rPr>
                <w:rFonts w:ascii="Courier New" w:hAnsi="Courier New" w:cs="Courier New"/>
              </w:rPr>
            </w:pPr>
            <w:r w:rsidRPr="002A52C0">
              <w:rPr>
                <w:rFonts w:ascii="Courier New" w:hAnsi="Courier New" w:cs="Courier New"/>
              </w:rPr>
              <w:t>contains</w:t>
            </w:r>
          </w:p>
        </w:tc>
        <w:tc>
          <w:tcPr>
            <w:tcW w:w="7409" w:type="dxa"/>
          </w:tcPr>
          <w:p w14:paraId="3A7EA9C7" w14:textId="38700385"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 xml:space="preserve">Dasselbe wie in (siehe </w:t>
            </w:r>
            <w:r w:rsidRPr="00A06DD0">
              <w:rPr>
                <w:i/>
              </w:rPr>
              <w:fldChar w:fldCharType="begin"/>
            </w:r>
            <w:r w:rsidRPr="00A06DD0">
              <w:rPr>
                <w:i/>
              </w:rPr>
              <w:instrText xml:space="preserve"> REF _Ref451347062 \h </w:instrText>
            </w:r>
            <w:r>
              <w:rPr>
                <w:i/>
              </w:rPr>
              <w:instrText xml:space="preserve"> \* MERGEFORMAT </w:instrText>
            </w:r>
            <w:r w:rsidRPr="00A06DD0">
              <w:rPr>
                <w:i/>
              </w:rPr>
            </w:r>
            <w:r w:rsidRPr="00A06DD0">
              <w:rPr>
                <w:i/>
              </w:rPr>
              <w:fldChar w:fldCharType="separate"/>
            </w:r>
            <w:r w:rsidR="002D37B0" w:rsidRPr="002D37B0">
              <w:rPr>
                <w:i/>
              </w:rPr>
              <w:t xml:space="preserve">Tabelle </w:t>
            </w:r>
            <w:r w:rsidR="002D37B0" w:rsidRPr="002D37B0">
              <w:rPr>
                <w:i/>
                <w:noProof/>
              </w:rPr>
              <w:t>1</w:t>
            </w:r>
            <w:r w:rsidRPr="00A06DD0">
              <w:rPr>
                <w:i/>
              </w:rPr>
              <w:fldChar w:fldCharType="end"/>
            </w:r>
            <w:r>
              <w:t>)</w:t>
            </w:r>
          </w:p>
        </w:tc>
      </w:tr>
      <w:tr w:rsidR="00A06DD0" w14:paraId="34E6321E"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B4E86CC" w14:textId="4E906397" w:rsidR="00A06DD0" w:rsidRPr="002A52C0" w:rsidRDefault="00A06DD0" w:rsidP="00C94C5D">
            <w:pPr>
              <w:jc w:val="center"/>
              <w:rPr>
                <w:rFonts w:ascii="Courier New" w:hAnsi="Courier New" w:cs="Courier New"/>
              </w:rPr>
            </w:pPr>
            <w:r w:rsidRPr="002A52C0">
              <w:rPr>
                <w:rFonts w:ascii="Courier New" w:hAnsi="Courier New" w:cs="Courier New"/>
              </w:rPr>
              <w:t>Set[i]</w:t>
            </w:r>
          </w:p>
        </w:tc>
        <w:tc>
          <w:tcPr>
            <w:tcW w:w="7409" w:type="dxa"/>
          </w:tcPr>
          <w:p w14:paraId="0E963E71" w14:textId="144976B8"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 xml:space="preserve">Gibt das Element an </w:t>
            </w:r>
            <w:r w:rsidRPr="00C736A8">
              <w:rPr>
                <w:rFonts w:ascii="Courier New" w:hAnsi="Courier New" w:cs="Courier New"/>
              </w:rPr>
              <w:t>i</w:t>
            </w:r>
            <w:r>
              <w:t>-ter Stelle zurück</w:t>
            </w:r>
          </w:p>
        </w:tc>
      </w:tr>
      <w:tr w:rsidR="00A06DD0" w14:paraId="0FC29845"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E1D8428" w14:textId="1D5BA571" w:rsidR="00A06DD0" w:rsidRPr="002A52C0" w:rsidRDefault="00A06DD0" w:rsidP="00A06DD0">
            <w:pPr>
              <w:jc w:val="center"/>
              <w:rPr>
                <w:rFonts w:ascii="Courier New" w:hAnsi="Courier New" w:cs="Courier New"/>
              </w:rPr>
            </w:pPr>
            <w:r w:rsidRPr="002A52C0">
              <w:rPr>
                <w:rFonts w:ascii="Courier New" w:hAnsi="Courier New" w:cs="Courier New"/>
              </w:rPr>
              <w:t>cartesian_product</w:t>
            </w:r>
          </w:p>
        </w:tc>
        <w:tc>
          <w:tcPr>
            <w:tcW w:w="7409" w:type="dxa"/>
          </w:tcPr>
          <w:p w14:paraId="4D63FBE0" w14:textId="2C714B4F" w:rsidR="00A06DD0" w:rsidRDefault="00A06DD0" w:rsidP="00C94C5D">
            <w:pPr>
              <w:jc w:val="both"/>
              <w:cnfStyle w:val="000000000000" w:firstRow="0" w:lastRow="0" w:firstColumn="0" w:lastColumn="0" w:oddVBand="0" w:evenVBand="0" w:oddHBand="0" w:evenHBand="0" w:firstRowFirstColumn="0" w:firstRowLastColumn="0" w:lastRowFirstColumn="0" w:lastRowLastColumn="0"/>
            </w:pPr>
            <w:r>
              <w:t>Bildet das kartesische Produkt zweier Mengen</w:t>
            </w:r>
          </w:p>
        </w:tc>
      </w:tr>
      <w:tr w:rsidR="00A06DD0" w14:paraId="070A1168"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37584504" w14:textId="0F287080" w:rsidR="00A06DD0" w:rsidRPr="002A52C0" w:rsidRDefault="00A06DD0" w:rsidP="00C94C5D">
            <w:pPr>
              <w:jc w:val="center"/>
              <w:rPr>
                <w:rFonts w:ascii="Courier New" w:hAnsi="Courier New" w:cs="Courier New"/>
              </w:rPr>
            </w:pPr>
            <w:r w:rsidRPr="002A52C0">
              <w:rPr>
                <w:rFonts w:ascii="Courier New" w:hAnsi="Courier New" w:cs="Courier New"/>
              </w:rPr>
              <w:t>arb</w:t>
            </w:r>
          </w:p>
        </w:tc>
        <w:tc>
          <w:tcPr>
            <w:tcW w:w="7409" w:type="dxa"/>
          </w:tcPr>
          <w:p w14:paraId="505C7BE6" w14:textId="26CA4047" w:rsidR="00A06DD0" w:rsidRDefault="00A06DD0" w:rsidP="00A06DD0">
            <w:pPr>
              <w:jc w:val="both"/>
              <w:cnfStyle w:val="000000100000" w:firstRow="0" w:lastRow="0" w:firstColumn="0" w:lastColumn="0" w:oddVBand="0" w:evenVBand="0" w:oddHBand="1" w:evenHBand="0" w:firstRowFirstColumn="0" w:firstRowLastColumn="0" w:lastRowFirstColumn="0" w:lastRowLastColumn="0"/>
            </w:pPr>
            <w:r>
              <w:t>Gibt ein beliebiges (in diesem Fall das erste) Element der Menge zurück</w:t>
            </w:r>
          </w:p>
        </w:tc>
      </w:tr>
      <w:tr w:rsidR="00A06DD0" w14:paraId="4598439A"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284A7702" w14:textId="36AA8629" w:rsidR="00A06DD0" w:rsidRPr="002A52C0" w:rsidRDefault="00A06DD0" w:rsidP="00C94C5D">
            <w:pPr>
              <w:jc w:val="center"/>
              <w:rPr>
                <w:rFonts w:ascii="Courier New" w:hAnsi="Courier New" w:cs="Courier New"/>
              </w:rPr>
            </w:pPr>
            <w:r w:rsidRPr="002A52C0">
              <w:rPr>
                <w:rFonts w:ascii="Courier New" w:hAnsi="Courier New" w:cs="Courier New"/>
              </w:rPr>
              <w:t>put/_put</w:t>
            </w:r>
          </w:p>
        </w:tc>
        <w:tc>
          <w:tcPr>
            <w:tcW w:w="7409" w:type="dxa"/>
          </w:tcPr>
          <w:p w14:paraId="4BC4525B" w14:textId="3E98334E" w:rsidR="00A06DD0" w:rsidRDefault="00A06DD0" w:rsidP="00A06DD0">
            <w:pPr>
              <w:jc w:val="both"/>
              <w:cnfStyle w:val="000000000000" w:firstRow="0" w:lastRow="0" w:firstColumn="0" w:lastColumn="0" w:oddVBand="0" w:evenVBand="0" w:oddHBand="0" w:evenHBand="0" w:firstRowFirstColumn="0" w:firstRowLastColumn="0" w:lastRowFirstColumn="0" w:lastRowLastColumn="0"/>
            </w:pPr>
            <w:r>
              <w:t>Fügt ein Element in die Menge ein</w:t>
            </w:r>
          </w:p>
        </w:tc>
      </w:tr>
      <w:tr w:rsidR="00A06DD0" w14:paraId="4FFE853F"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D663CEA" w14:textId="588C600A" w:rsidR="00A06DD0" w:rsidRPr="002A52C0" w:rsidRDefault="00A06DD0" w:rsidP="00C94C5D">
            <w:pPr>
              <w:jc w:val="center"/>
              <w:rPr>
                <w:rFonts w:ascii="Courier New" w:hAnsi="Courier New" w:cs="Courier New"/>
              </w:rPr>
            </w:pPr>
            <w:r w:rsidRPr="002A52C0">
              <w:rPr>
                <w:rFonts w:ascii="Courier New" w:hAnsi="Courier New" w:cs="Courier New"/>
              </w:rPr>
              <w:t>peek</w:t>
            </w:r>
          </w:p>
        </w:tc>
        <w:tc>
          <w:tcPr>
            <w:tcW w:w="7409" w:type="dxa"/>
          </w:tcPr>
          <w:p w14:paraId="563BD245" w14:textId="39C68C80" w:rsidR="00A06DD0" w:rsidRDefault="00A06DD0" w:rsidP="00C94C5D">
            <w:pPr>
              <w:jc w:val="both"/>
              <w:cnfStyle w:val="000000100000" w:firstRow="0" w:lastRow="0" w:firstColumn="0" w:lastColumn="0" w:oddVBand="0" w:evenVBand="0" w:oddHBand="1" w:evenHBand="0" w:firstRowFirstColumn="0" w:firstRowLastColumn="0" w:lastRowFirstColumn="0" w:lastRowLastColumn="0"/>
            </w:pPr>
            <w:r>
              <w:t>Gibt das letzte Element der Menge zurück</w:t>
            </w:r>
          </w:p>
        </w:tc>
      </w:tr>
      <w:tr w:rsidR="00A06DD0" w14:paraId="2A861E31" w14:textId="77777777" w:rsidTr="0008162C">
        <w:tc>
          <w:tcPr>
            <w:cnfStyle w:val="001000000000" w:firstRow="0" w:lastRow="0" w:firstColumn="1" w:lastColumn="0" w:oddVBand="0" w:evenVBand="0" w:oddHBand="0" w:evenHBand="0" w:firstRowFirstColumn="0" w:firstRowLastColumn="0" w:lastRowFirstColumn="0" w:lastRowLastColumn="0"/>
            <w:tcW w:w="1879" w:type="dxa"/>
          </w:tcPr>
          <w:p w14:paraId="724A961A" w14:textId="1DD087E8" w:rsidR="00A06DD0" w:rsidRPr="002A52C0" w:rsidRDefault="00A06DD0" w:rsidP="00C94C5D">
            <w:pPr>
              <w:jc w:val="center"/>
              <w:rPr>
                <w:rFonts w:ascii="Courier New" w:hAnsi="Courier New" w:cs="Courier New"/>
              </w:rPr>
            </w:pPr>
            <w:r w:rsidRPr="002A52C0">
              <w:rPr>
                <w:rFonts w:ascii="Courier New" w:hAnsi="Courier New" w:cs="Courier New"/>
              </w:rPr>
              <w:t>pop</w:t>
            </w:r>
          </w:p>
        </w:tc>
        <w:tc>
          <w:tcPr>
            <w:tcW w:w="7409" w:type="dxa"/>
          </w:tcPr>
          <w:p w14:paraId="326D69F1" w14:textId="638D2BD3" w:rsidR="00A06DD0" w:rsidRDefault="00A06DD0" w:rsidP="00A06DD0">
            <w:pPr>
              <w:jc w:val="both"/>
              <w:cnfStyle w:val="000000000000" w:firstRow="0" w:lastRow="0" w:firstColumn="0" w:lastColumn="0" w:oddVBand="0" w:evenVBand="0" w:oddHBand="0" w:evenHBand="0" w:firstRowFirstColumn="0" w:firstRowLastColumn="0" w:lastRowFirstColumn="0" w:lastRowLastColumn="0"/>
            </w:pPr>
            <w:r>
              <w:t xml:space="preserve">Gibt das letzte </w:t>
            </w:r>
            <w:r w:rsidR="0008162C">
              <w:t>Element der Menge zurück und entfernt es aus der Menge</w:t>
            </w:r>
          </w:p>
        </w:tc>
      </w:tr>
      <w:tr w:rsidR="00A06DD0" w14:paraId="568D6E7E" w14:textId="77777777" w:rsidTr="00081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dxa"/>
          </w:tcPr>
          <w:p w14:paraId="7640F6E5" w14:textId="4336C4AF" w:rsidR="00A06DD0" w:rsidRPr="002A52C0" w:rsidRDefault="0008162C" w:rsidP="00C94C5D">
            <w:pPr>
              <w:jc w:val="center"/>
              <w:rPr>
                <w:rFonts w:ascii="Courier New" w:hAnsi="Courier New" w:cs="Courier New"/>
              </w:rPr>
            </w:pPr>
            <w:r w:rsidRPr="002A52C0">
              <w:rPr>
                <w:rFonts w:ascii="Courier New" w:hAnsi="Courier New" w:cs="Courier New"/>
              </w:rPr>
              <w:t>sum</w:t>
            </w:r>
          </w:p>
        </w:tc>
        <w:tc>
          <w:tcPr>
            <w:tcW w:w="7409" w:type="dxa"/>
          </w:tcPr>
          <w:p w14:paraId="354C98C4" w14:textId="7ADFAE9B" w:rsidR="00A06DD0" w:rsidRDefault="0008162C" w:rsidP="0008162C">
            <w:pPr>
              <w:keepNext/>
              <w:jc w:val="both"/>
              <w:cnfStyle w:val="000000100000" w:firstRow="0" w:lastRow="0" w:firstColumn="0" w:lastColumn="0" w:oddVBand="0" w:evenVBand="0" w:oddHBand="1" w:evenHBand="0" w:firstRowFirstColumn="0" w:firstRowLastColumn="0" w:lastRowFirstColumn="0" w:lastRowLastColumn="0"/>
            </w:pPr>
            <w:r>
              <w:t>Gibt die Summe aller Elemente in der Menge zurück</w:t>
            </w:r>
          </w:p>
        </w:tc>
      </w:tr>
    </w:tbl>
    <w:p w14:paraId="32D3BD10" w14:textId="5CBA6B39" w:rsidR="00A06DD0" w:rsidRDefault="0008162C" w:rsidP="0008162C">
      <w:pPr>
        <w:pStyle w:val="Beschriftung"/>
        <w:jc w:val="center"/>
      </w:pPr>
      <w:bookmarkStart w:id="10" w:name="_Ref451416695"/>
      <w:r>
        <w:t xml:space="preserve">Tabelle </w:t>
      </w:r>
      <w:r w:rsidR="00C571D7">
        <w:fldChar w:fldCharType="begin"/>
      </w:r>
      <w:r w:rsidR="00C571D7">
        <w:instrText xml:space="preserve"> SEQ Tabelle \* ARABIC </w:instrText>
      </w:r>
      <w:r w:rsidR="00C571D7">
        <w:fldChar w:fldCharType="separate"/>
      </w:r>
      <w:r w:rsidR="002D37B0">
        <w:rPr>
          <w:noProof/>
        </w:rPr>
        <w:t>2</w:t>
      </w:r>
      <w:r w:rsidR="00C571D7">
        <w:rPr>
          <w:noProof/>
        </w:rPr>
        <w:fldChar w:fldCharType="end"/>
      </w:r>
      <w:bookmarkEnd w:id="10"/>
      <w:r>
        <w:t>: Funktionen für Sets</w:t>
      </w:r>
    </w:p>
    <w:p w14:paraId="7406DBC0" w14:textId="4EFD6A8D" w:rsidR="0008162C" w:rsidRDefault="00A17500" w:rsidP="0008162C">
      <w:pPr>
        <w:jc w:val="both"/>
      </w:pPr>
      <w:r>
        <w:t xml:space="preserve">An dieser Stelle muss noch bemerkt werden, dass die Selektion des </w:t>
      </w:r>
      <w:r w:rsidRPr="00A17500">
        <w:rPr>
          <w:rFonts w:ascii="Courier New" w:hAnsi="Courier New" w:cs="Courier New"/>
        </w:rPr>
        <w:t>i</w:t>
      </w:r>
      <w:r>
        <w:t xml:space="preserve">-ten Elements einer Menge auch das Array Slicing (z.B. </w:t>
      </w:r>
      <w:r w:rsidRPr="00A17500">
        <w:rPr>
          <w:rFonts w:ascii="Courier New" w:hAnsi="Courier New" w:cs="Courier New"/>
        </w:rPr>
        <w:t>[1:2]</w:t>
      </w:r>
      <w:r>
        <w:t xml:space="preserve">), wie es von Python bekannt ist, unterstützt. </w:t>
      </w:r>
      <w:r w:rsidR="00C94C5D">
        <w:t xml:space="preserve">Mit diesen Operatoren und Funktionen können alle Aufgabestellungen, die in der Vorlesung zur theoretischen Informatik vorkommen, bewältigt werden. Im Nachfolgenden wird eine Anwendung der Mengenoperatoren gezeigt. Das SetlX-Programm, das die Grundlage bietet, wird den Studenten gezeigt, damit sie ein Gefühl dafür bekommen, welche Operation welche Resultate liefert. </w:t>
      </w:r>
    </w:p>
    <w:p w14:paraId="0C22993B" w14:textId="77777777" w:rsidR="00C94C5D" w:rsidRDefault="00C94C5D" w:rsidP="00C94C5D">
      <w:pPr>
        <w:keepNext/>
        <w:jc w:val="both"/>
      </w:pPr>
      <w:r>
        <w:rPr>
          <w:noProof/>
          <w:lang w:eastAsia="de-DE"/>
        </w:rPr>
        <mc:AlternateContent>
          <mc:Choice Requires="wps">
            <w:drawing>
              <wp:inline distT="0" distB="0" distL="0" distR="0" wp14:anchorId="0CE3024A" wp14:editId="2B646A77">
                <wp:extent cx="5760720" cy="3190875"/>
                <wp:effectExtent l="0" t="0" r="11430" b="28575"/>
                <wp:docPr id="19" name="Textfeld 19"/>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49009429"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a := { 1, 2, 3 };</w:t>
                            </w:r>
                          </w:p>
                          <w:p w14:paraId="3640D41E"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b := { 2, 3, 4 };</w:t>
                            </w:r>
                          </w:p>
                          <w:p w14:paraId="701659F6" w14:textId="4C461EDD" w:rsidR="00C571D7" w:rsidRPr="00C94C5D" w:rsidRDefault="00C571D7" w:rsidP="00C94C5D">
                            <w:pPr>
                              <w:spacing w:after="0"/>
                              <w:rPr>
                                <w:rFonts w:ascii="Courier New" w:hAnsi="Courier New" w:cs="Courier New"/>
                                <w:lang w:val="en-US"/>
                              </w:rPr>
                            </w:pPr>
                          </w:p>
                          <w:p w14:paraId="2486351E"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4BB09863"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print(a, " + ", b, " = ", c);</w:t>
                            </w:r>
                          </w:p>
                          <w:p w14:paraId="391AE1CC" w14:textId="77777777" w:rsidR="00C571D7" w:rsidRDefault="00C571D7" w:rsidP="00C94C5D">
                            <w:pPr>
                              <w:spacing w:after="0"/>
                              <w:rPr>
                                <w:rFonts w:ascii="Courier New" w:hAnsi="Courier New" w:cs="Courier New"/>
                                <w:lang w:val="en-US"/>
                              </w:rPr>
                            </w:pPr>
                          </w:p>
                          <w:p w14:paraId="490D593C"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202540A5"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print(a, " * ", b, " = ", c);</w:t>
                            </w:r>
                          </w:p>
                          <w:p w14:paraId="57551CF5" w14:textId="77777777" w:rsidR="00C571D7" w:rsidRDefault="00C571D7" w:rsidP="00C94C5D">
                            <w:pPr>
                              <w:spacing w:after="0"/>
                              <w:rPr>
                                <w:rFonts w:ascii="Courier New" w:hAnsi="Courier New" w:cs="Courier New"/>
                                <w:lang w:val="en-US"/>
                              </w:rPr>
                            </w:pPr>
                          </w:p>
                          <w:p w14:paraId="050660AA"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60B718EC"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print(a, " - ", b, " = ", c);</w:t>
                            </w:r>
                          </w:p>
                          <w:p w14:paraId="6B43F44B" w14:textId="4623C4C8" w:rsidR="00C571D7" w:rsidRPr="00C94C5D" w:rsidRDefault="00C571D7" w:rsidP="00C94C5D">
                            <w:pPr>
                              <w:spacing w:after="0"/>
                              <w:rPr>
                                <w:rFonts w:ascii="Courier New" w:hAnsi="Courier New" w:cs="Courier New"/>
                                <w:lang w:val="en-US"/>
                              </w:rPr>
                            </w:pPr>
                          </w:p>
                          <w:p w14:paraId="28FFC3EE"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2 ** a;</w:t>
                            </w:r>
                          </w:p>
                          <w:p w14:paraId="770C3D7A"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print("2 ** ", a, " = ", c);</w:t>
                            </w:r>
                          </w:p>
                          <w:p w14:paraId="2B9F5E1E" w14:textId="4B25176A" w:rsidR="00C571D7" w:rsidRPr="00C94C5D" w:rsidRDefault="00C571D7" w:rsidP="00C94C5D">
                            <w:pPr>
                              <w:spacing w:after="0"/>
                              <w:rPr>
                                <w:rFonts w:ascii="Courier New" w:hAnsi="Courier New" w:cs="Courier New"/>
                                <w:lang w:val="en-US"/>
                              </w:rPr>
                            </w:pPr>
                          </w:p>
                          <w:p w14:paraId="1BEA74D9"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 xml:space="preserve">print("(", a, " &lt;= ", b, ") = ", (a &lt;= b)); </w:t>
                            </w:r>
                          </w:p>
                          <w:p w14:paraId="0C917B68" w14:textId="1263EFED" w:rsidR="00C571D7" w:rsidRPr="00C94C5D" w:rsidRDefault="00C571D7" w:rsidP="00C94C5D">
                            <w:pPr>
                              <w:spacing w:after="0"/>
                              <w:rPr>
                                <w:rFonts w:ascii="Courier New" w:hAnsi="Courier New" w:cs="Courier New"/>
                                <w:lang w:val="en-US"/>
                              </w:rPr>
                            </w:pPr>
                          </w:p>
                          <w:p w14:paraId="4AEB5D48" w14:textId="5C8DF03C" w:rsidR="00C571D7" w:rsidRPr="00C31B37" w:rsidRDefault="00C571D7" w:rsidP="00C94C5D">
                            <w:pPr>
                              <w:spacing w:after="0"/>
                              <w:rPr>
                                <w:rFonts w:ascii="Courier New" w:hAnsi="Courier New" w:cs="Courier New"/>
                                <w:lang w:val="en-US"/>
                              </w:rPr>
                            </w:pPr>
                            <w:r w:rsidRPr="00C94C5D">
                              <w:rPr>
                                <w:rFonts w:ascii="Courier New" w:hAnsi="Courier New" w:cs="Courier New"/>
                                <w:lang w:val="en-US"/>
                              </w:rPr>
                              <w:t>print("1 in ", a, " = ",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E3024A" id="Textfeld 19" o:spid="_x0000_s1029"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up2vLVECAACrBAAADgAAAAAAAAAAAAAAAAAuAgAAZHJzL2Uyb0RvYy54bWxQSwECLQAUAAYACAAA&#10;ACEAvCD2htoAAAAFAQAADwAAAAAAAAAAAAAAAACrBAAAZHJzL2Rvd25yZXYueG1sUEsFBgAAAAAE&#10;AAQA8wAAALIFAAAAAA==&#10;" fillcolor="white [3201]" strokeweight=".5pt">
                <v:textbox>
                  <w:txbxContent>
                    <w:p w14:paraId="49009429"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a := { 1, 2, 3 };</w:t>
                      </w:r>
                    </w:p>
                    <w:p w14:paraId="3640D41E"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b := { 2, 3, 4 };</w:t>
                      </w:r>
                    </w:p>
                    <w:p w14:paraId="701659F6" w14:textId="4C461EDD" w:rsidR="00C571D7" w:rsidRPr="00C94C5D" w:rsidRDefault="00C571D7" w:rsidP="00C94C5D">
                      <w:pPr>
                        <w:spacing w:after="0"/>
                        <w:rPr>
                          <w:rFonts w:ascii="Courier New" w:hAnsi="Courier New" w:cs="Courier New"/>
                          <w:lang w:val="en-US"/>
                        </w:rPr>
                      </w:pPr>
                    </w:p>
                    <w:p w14:paraId="2486351E"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4BB09863"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print(a, " + ", b, " = ", c);</w:t>
                      </w:r>
                    </w:p>
                    <w:p w14:paraId="391AE1CC" w14:textId="77777777" w:rsidR="00C571D7" w:rsidRDefault="00C571D7" w:rsidP="00C94C5D">
                      <w:pPr>
                        <w:spacing w:after="0"/>
                        <w:rPr>
                          <w:rFonts w:ascii="Courier New" w:hAnsi="Courier New" w:cs="Courier New"/>
                          <w:lang w:val="en-US"/>
                        </w:rPr>
                      </w:pPr>
                    </w:p>
                    <w:p w14:paraId="490D593C"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202540A5"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print(a, " * ", b, " = ", c);</w:t>
                      </w:r>
                    </w:p>
                    <w:p w14:paraId="57551CF5" w14:textId="77777777" w:rsidR="00C571D7" w:rsidRDefault="00C571D7" w:rsidP="00C94C5D">
                      <w:pPr>
                        <w:spacing w:after="0"/>
                        <w:rPr>
                          <w:rFonts w:ascii="Courier New" w:hAnsi="Courier New" w:cs="Courier New"/>
                          <w:lang w:val="en-US"/>
                        </w:rPr>
                      </w:pPr>
                    </w:p>
                    <w:p w14:paraId="050660AA"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60B718EC"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print(a, " - ", b, " = ", c);</w:t>
                      </w:r>
                    </w:p>
                    <w:p w14:paraId="6B43F44B" w14:textId="4623C4C8" w:rsidR="00C571D7" w:rsidRPr="00C94C5D" w:rsidRDefault="00C571D7" w:rsidP="00C94C5D">
                      <w:pPr>
                        <w:spacing w:after="0"/>
                        <w:rPr>
                          <w:rFonts w:ascii="Courier New" w:hAnsi="Courier New" w:cs="Courier New"/>
                          <w:lang w:val="en-US"/>
                        </w:rPr>
                      </w:pPr>
                    </w:p>
                    <w:p w14:paraId="28FFC3EE"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2 ** a;</w:t>
                      </w:r>
                    </w:p>
                    <w:p w14:paraId="770C3D7A"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print("2 ** ", a, " = ", c);</w:t>
                      </w:r>
                    </w:p>
                    <w:p w14:paraId="2B9F5E1E" w14:textId="4B25176A" w:rsidR="00C571D7" w:rsidRPr="00C94C5D" w:rsidRDefault="00C571D7" w:rsidP="00C94C5D">
                      <w:pPr>
                        <w:spacing w:after="0"/>
                        <w:rPr>
                          <w:rFonts w:ascii="Courier New" w:hAnsi="Courier New" w:cs="Courier New"/>
                          <w:lang w:val="en-US"/>
                        </w:rPr>
                      </w:pPr>
                    </w:p>
                    <w:p w14:paraId="1BEA74D9"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 xml:space="preserve">print("(", a, " &lt;= ", b, ") = ", (a &lt;= b)); </w:t>
                      </w:r>
                    </w:p>
                    <w:p w14:paraId="0C917B68" w14:textId="1263EFED" w:rsidR="00C571D7" w:rsidRPr="00C94C5D" w:rsidRDefault="00C571D7" w:rsidP="00C94C5D">
                      <w:pPr>
                        <w:spacing w:after="0"/>
                        <w:rPr>
                          <w:rFonts w:ascii="Courier New" w:hAnsi="Courier New" w:cs="Courier New"/>
                          <w:lang w:val="en-US"/>
                        </w:rPr>
                      </w:pPr>
                    </w:p>
                    <w:p w14:paraId="4AEB5D48" w14:textId="5C8DF03C" w:rsidR="00C571D7" w:rsidRPr="00C31B37" w:rsidRDefault="00C571D7" w:rsidP="00C94C5D">
                      <w:pPr>
                        <w:spacing w:after="0"/>
                        <w:rPr>
                          <w:rFonts w:ascii="Courier New" w:hAnsi="Courier New" w:cs="Courier New"/>
                          <w:lang w:val="en-US"/>
                        </w:rPr>
                      </w:pPr>
                      <w:r w:rsidRPr="00C94C5D">
                        <w:rPr>
                          <w:rFonts w:ascii="Courier New" w:hAnsi="Courier New" w:cs="Courier New"/>
                          <w:lang w:val="en-US"/>
                        </w:rPr>
                        <w:t>print("1 in ", a, " = ", 1 in a);</w:t>
                      </w:r>
                    </w:p>
                  </w:txbxContent>
                </v:textbox>
                <w10:anchorlock/>
              </v:shape>
            </w:pict>
          </mc:Fallback>
        </mc:AlternateContent>
      </w:r>
    </w:p>
    <w:p w14:paraId="2DC344F8" w14:textId="7E512F6D" w:rsidR="00C94C5D" w:rsidRDefault="00C94C5D" w:rsidP="00C94C5D">
      <w:pPr>
        <w:pStyle w:val="Beschriftung"/>
        <w:jc w:val="center"/>
      </w:pPr>
      <w:bookmarkStart w:id="11" w:name="_Ref451413107"/>
      <w:bookmarkStart w:id="12" w:name="_Toc451427631"/>
      <w:r>
        <w:t xml:space="preserve">Abbildung </w:t>
      </w:r>
      <w:r w:rsidR="00C571D7">
        <w:fldChar w:fldCharType="begin"/>
      </w:r>
      <w:r w:rsidR="00C571D7">
        <w:instrText xml:space="preserve"> SEQ Abbildung \* ARABIC </w:instrText>
      </w:r>
      <w:r w:rsidR="00C571D7">
        <w:fldChar w:fldCharType="separate"/>
      </w:r>
      <w:r w:rsidR="002D37B0">
        <w:rPr>
          <w:noProof/>
        </w:rPr>
        <w:t>2</w:t>
      </w:r>
      <w:r w:rsidR="00C571D7">
        <w:rPr>
          <w:noProof/>
        </w:rPr>
        <w:fldChar w:fldCharType="end"/>
      </w:r>
      <w:bookmarkEnd w:id="11"/>
      <w:r>
        <w:t>: Nutzung von Mengen in simple.stlx</w:t>
      </w:r>
      <w:bookmarkEnd w:id="12"/>
    </w:p>
    <w:p w14:paraId="21CFD04C" w14:textId="77777777" w:rsidR="00C94C5D" w:rsidRDefault="00C94C5D" w:rsidP="00C94C5D">
      <w:pPr>
        <w:keepNext/>
      </w:pPr>
      <w:r>
        <w:rPr>
          <w:noProof/>
          <w:lang w:eastAsia="de-DE"/>
        </w:rPr>
        <w:lastRenderedPageBreak/>
        <mc:AlternateContent>
          <mc:Choice Requires="wps">
            <w:drawing>
              <wp:inline distT="0" distB="0" distL="0" distR="0" wp14:anchorId="5351A66B" wp14:editId="5750857F">
                <wp:extent cx="5760720" cy="3190875"/>
                <wp:effectExtent l="0" t="0" r="11430" b="28575"/>
                <wp:docPr id="26" name="Textfeld 26"/>
                <wp:cNvGraphicFramePr/>
                <a:graphic xmlns:a="http://schemas.openxmlformats.org/drawingml/2006/main">
                  <a:graphicData uri="http://schemas.microsoft.com/office/word/2010/wordprocessingShape">
                    <wps:wsp>
                      <wps:cNvSpPr txBox="1"/>
                      <wps:spPr>
                        <a:xfrm>
                          <a:off x="0" y="0"/>
                          <a:ext cx="5760720" cy="3190875"/>
                        </a:xfrm>
                        <a:prstGeom prst="rect">
                          <a:avLst/>
                        </a:prstGeom>
                        <a:solidFill>
                          <a:schemeClr val="lt1"/>
                        </a:solidFill>
                        <a:ln w="6350">
                          <a:solidFill>
                            <a:prstClr val="black"/>
                          </a:solidFill>
                        </a:ln>
                      </wps:spPr>
                      <wps:txbx>
                        <w:txbxContent>
                          <w:p w14:paraId="362713EB"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a = Set(1,2,3)</w:t>
                            </w:r>
                          </w:p>
                          <w:p w14:paraId="1433E0D6"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b = Set(2,3,4)</w:t>
                            </w:r>
                          </w:p>
                          <w:p w14:paraId="254529A4" w14:textId="77777777" w:rsidR="00C571D7" w:rsidRPr="00C94C5D" w:rsidRDefault="00C571D7" w:rsidP="00C94C5D">
                            <w:pPr>
                              <w:spacing w:after="0"/>
                              <w:rPr>
                                <w:rFonts w:ascii="Courier New" w:hAnsi="Courier New" w:cs="Courier New"/>
                                <w:lang w:val="en-US"/>
                              </w:rPr>
                            </w:pPr>
                          </w:p>
                          <w:p w14:paraId="695B3F62"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print('%s + %s = %s' % (a, b, c))</w:t>
                            </w:r>
                          </w:p>
                          <w:p w14:paraId="255931A9" w14:textId="77777777" w:rsidR="00C571D7" w:rsidRPr="00C94C5D" w:rsidRDefault="00C571D7" w:rsidP="00C94C5D">
                            <w:pPr>
                              <w:spacing w:after="0"/>
                              <w:rPr>
                                <w:rFonts w:ascii="Courier New" w:hAnsi="Courier New" w:cs="Courier New"/>
                                <w:lang w:val="en-US"/>
                              </w:rPr>
                            </w:pPr>
                          </w:p>
                          <w:p w14:paraId="69D2DC43"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print('%s * %s = %s' % (a, b, c))</w:t>
                            </w:r>
                          </w:p>
                          <w:p w14:paraId="3FF7DDB8" w14:textId="77777777" w:rsidR="00C571D7" w:rsidRPr="00C94C5D" w:rsidRDefault="00C571D7" w:rsidP="00C94C5D">
                            <w:pPr>
                              <w:spacing w:after="0"/>
                              <w:rPr>
                                <w:rFonts w:ascii="Courier New" w:hAnsi="Courier New" w:cs="Courier New"/>
                                <w:lang w:val="en-US"/>
                              </w:rPr>
                            </w:pPr>
                          </w:p>
                          <w:p w14:paraId="2301ADAB"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print('%s - %s = %s' % (a, b, c))</w:t>
                            </w:r>
                          </w:p>
                          <w:p w14:paraId="767123F9" w14:textId="77777777" w:rsidR="00C571D7" w:rsidRPr="00C94C5D" w:rsidRDefault="00C571D7" w:rsidP="00C94C5D">
                            <w:pPr>
                              <w:spacing w:after="0"/>
                              <w:rPr>
                                <w:rFonts w:ascii="Courier New" w:hAnsi="Courier New" w:cs="Courier New"/>
                                <w:lang w:val="en-US"/>
                              </w:rPr>
                            </w:pPr>
                          </w:p>
                          <w:p w14:paraId="6D7DFA52"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print('2 ** %s = %s' % (a, c))</w:t>
                            </w:r>
                          </w:p>
                          <w:p w14:paraId="309494F9" w14:textId="77777777" w:rsidR="00C571D7" w:rsidRPr="00C94C5D" w:rsidRDefault="00C571D7" w:rsidP="00C94C5D">
                            <w:pPr>
                              <w:spacing w:after="0"/>
                              <w:rPr>
                                <w:rFonts w:ascii="Courier New" w:hAnsi="Courier New" w:cs="Courier New"/>
                                <w:lang w:val="en-US"/>
                              </w:rPr>
                            </w:pPr>
                          </w:p>
                          <w:p w14:paraId="4F23EF92"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print('%s &lt;= %s = %s' % (a, b, a &lt;= b))</w:t>
                            </w:r>
                          </w:p>
                          <w:p w14:paraId="30AA8915" w14:textId="77777777" w:rsidR="00C571D7" w:rsidRPr="00C94C5D" w:rsidRDefault="00C571D7" w:rsidP="00C94C5D">
                            <w:pPr>
                              <w:spacing w:after="0"/>
                              <w:rPr>
                                <w:rFonts w:ascii="Courier New" w:hAnsi="Courier New" w:cs="Courier New"/>
                                <w:lang w:val="en-US"/>
                              </w:rPr>
                            </w:pPr>
                          </w:p>
                          <w:p w14:paraId="16C71C9A" w14:textId="1959CAB1" w:rsidR="00C571D7" w:rsidRPr="00C31B37" w:rsidRDefault="00C571D7" w:rsidP="00C94C5D">
                            <w:pPr>
                              <w:spacing w:after="0"/>
                              <w:rPr>
                                <w:rFonts w:ascii="Courier New" w:hAnsi="Courier New" w:cs="Courier New"/>
                                <w:lang w:val="en-US"/>
                              </w:rPr>
                            </w:pPr>
                            <w:r w:rsidRPr="00C94C5D">
                              <w:rPr>
                                <w:rFonts w:ascii="Courier New" w:hAnsi="Courier New" w:cs="Courier New"/>
                                <w:lang w:val="en-US"/>
                              </w:rPr>
                              <w:t>print('1 in %s = %s' % (a, 1 in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51A66B" id="Textfeld 26" o:spid="_x0000_s1030" type="#_x0000_t202" style="width:453.6pt;height:25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" fillcolor="white [3201]" strokeweight=".5pt">
                <v:textbox>
                  <w:txbxContent>
                    <w:p w14:paraId="362713EB"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a = Set(1,2,3)</w:t>
                      </w:r>
                    </w:p>
                    <w:p w14:paraId="1433E0D6"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b = Set(2,3,4)</w:t>
                      </w:r>
                    </w:p>
                    <w:p w14:paraId="254529A4" w14:textId="77777777" w:rsidR="00C571D7" w:rsidRPr="00C94C5D" w:rsidRDefault="00C571D7" w:rsidP="00C94C5D">
                      <w:pPr>
                        <w:spacing w:after="0"/>
                        <w:rPr>
                          <w:rFonts w:ascii="Courier New" w:hAnsi="Courier New" w:cs="Courier New"/>
                          <w:lang w:val="en-US"/>
                        </w:rPr>
                      </w:pPr>
                    </w:p>
                    <w:p w14:paraId="695B3F62"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6C9B8564"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print('%s + %s = %s' % (a, b, c))</w:t>
                      </w:r>
                    </w:p>
                    <w:p w14:paraId="255931A9" w14:textId="77777777" w:rsidR="00C571D7" w:rsidRPr="00C94C5D" w:rsidRDefault="00C571D7" w:rsidP="00C94C5D">
                      <w:pPr>
                        <w:spacing w:after="0"/>
                        <w:rPr>
                          <w:rFonts w:ascii="Courier New" w:hAnsi="Courier New" w:cs="Courier New"/>
                          <w:lang w:val="en-US"/>
                        </w:rPr>
                      </w:pPr>
                    </w:p>
                    <w:p w14:paraId="69D2DC43"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5958D533"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print('%s * %s = %s' % (a, b, c))</w:t>
                      </w:r>
                    </w:p>
                    <w:p w14:paraId="3FF7DDB8" w14:textId="77777777" w:rsidR="00C571D7" w:rsidRPr="00C94C5D" w:rsidRDefault="00C571D7" w:rsidP="00C94C5D">
                      <w:pPr>
                        <w:spacing w:after="0"/>
                        <w:rPr>
                          <w:rFonts w:ascii="Courier New" w:hAnsi="Courier New" w:cs="Courier New"/>
                          <w:lang w:val="en-US"/>
                        </w:rPr>
                      </w:pPr>
                    </w:p>
                    <w:p w14:paraId="2301ADAB"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a - b</w:t>
                      </w:r>
                    </w:p>
                    <w:p w14:paraId="12703A16"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print('%s - %s = %s' % (a, b, c))</w:t>
                      </w:r>
                    </w:p>
                    <w:p w14:paraId="767123F9" w14:textId="77777777" w:rsidR="00C571D7" w:rsidRPr="00C94C5D" w:rsidRDefault="00C571D7" w:rsidP="00C94C5D">
                      <w:pPr>
                        <w:spacing w:after="0"/>
                        <w:rPr>
                          <w:rFonts w:ascii="Courier New" w:hAnsi="Courier New" w:cs="Courier New"/>
                          <w:lang w:val="en-US"/>
                        </w:rPr>
                      </w:pPr>
                    </w:p>
                    <w:p w14:paraId="6D7DFA52"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c = 2 ** a</w:t>
                      </w:r>
                    </w:p>
                    <w:p w14:paraId="14F9072A"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print('2 ** %s = %s' % (a, c))</w:t>
                      </w:r>
                    </w:p>
                    <w:p w14:paraId="309494F9" w14:textId="77777777" w:rsidR="00C571D7" w:rsidRPr="00C94C5D" w:rsidRDefault="00C571D7" w:rsidP="00C94C5D">
                      <w:pPr>
                        <w:spacing w:after="0"/>
                        <w:rPr>
                          <w:rFonts w:ascii="Courier New" w:hAnsi="Courier New" w:cs="Courier New"/>
                          <w:lang w:val="en-US"/>
                        </w:rPr>
                      </w:pPr>
                    </w:p>
                    <w:p w14:paraId="4F23EF92" w14:textId="77777777" w:rsidR="00C571D7" w:rsidRPr="00C94C5D" w:rsidRDefault="00C571D7" w:rsidP="00C94C5D">
                      <w:pPr>
                        <w:spacing w:after="0"/>
                        <w:rPr>
                          <w:rFonts w:ascii="Courier New" w:hAnsi="Courier New" w:cs="Courier New"/>
                          <w:lang w:val="en-US"/>
                        </w:rPr>
                      </w:pPr>
                      <w:r w:rsidRPr="00C94C5D">
                        <w:rPr>
                          <w:rFonts w:ascii="Courier New" w:hAnsi="Courier New" w:cs="Courier New"/>
                          <w:lang w:val="en-US"/>
                        </w:rPr>
                        <w:t>print('%s &lt;= %s = %s' % (a, b, a &lt;= b))</w:t>
                      </w:r>
                    </w:p>
                    <w:p w14:paraId="30AA8915" w14:textId="77777777" w:rsidR="00C571D7" w:rsidRPr="00C94C5D" w:rsidRDefault="00C571D7" w:rsidP="00C94C5D">
                      <w:pPr>
                        <w:spacing w:after="0"/>
                        <w:rPr>
                          <w:rFonts w:ascii="Courier New" w:hAnsi="Courier New" w:cs="Courier New"/>
                          <w:lang w:val="en-US"/>
                        </w:rPr>
                      </w:pPr>
                    </w:p>
                    <w:p w14:paraId="16C71C9A" w14:textId="1959CAB1" w:rsidR="00C571D7" w:rsidRPr="00C31B37" w:rsidRDefault="00C571D7" w:rsidP="00C94C5D">
                      <w:pPr>
                        <w:spacing w:after="0"/>
                        <w:rPr>
                          <w:rFonts w:ascii="Courier New" w:hAnsi="Courier New" w:cs="Courier New"/>
                          <w:lang w:val="en-US"/>
                        </w:rPr>
                      </w:pPr>
                      <w:r w:rsidRPr="00C94C5D">
                        <w:rPr>
                          <w:rFonts w:ascii="Courier New" w:hAnsi="Courier New" w:cs="Courier New"/>
                          <w:lang w:val="en-US"/>
                        </w:rPr>
                        <w:t>print('1 in %s = %s' % (a, 1 in a))</w:t>
                      </w:r>
                    </w:p>
                  </w:txbxContent>
                </v:textbox>
                <w10:anchorlock/>
              </v:shape>
            </w:pict>
          </mc:Fallback>
        </mc:AlternateContent>
      </w:r>
    </w:p>
    <w:p w14:paraId="509B1583" w14:textId="525B91BE" w:rsidR="00C94C5D" w:rsidRDefault="00C94C5D" w:rsidP="00C94C5D">
      <w:pPr>
        <w:pStyle w:val="Beschriftung"/>
        <w:jc w:val="center"/>
      </w:pPr>
      <w:bookmarkStart w:id="13" w:name="_Ref451413122"/>
      <w:bookmarkStart w:id="14" w:name="_Toc451427632"/>
      <w:r>
        <w:t xml:space="preserve">Abbildung </w:t>
      </w:r>
      <w:r w:rsidR="00C571D7">
        <w:fldChar w:fldCharType="begin"/>
      </w:r>
      <w:r w:rsidR="00C571D7">
        <w:instrText xml:space="preserve"> SEQ Abbildung \* ARABIC </w:instrText>
      </w:r>
      <w:r w:rsidR="00C571D7">
        <w:fldChar w:fldCharType="separate"/>
      </w:r>
      <w:r w:rsidR="002D37B0">
        <w:rPr>
          <w:noProof/>
        </w:rPr>
        <w:t>3</w:t>
      </w:r>
      <w:r w:rsidR="00C571D7">
        <w:rPr>
          <w:noProof/>
        </w:rPr>
        <w:fldChar w:fldCharType="end"/>
      </w:r>
      <w:bookmarkEnd w:id="13"/>
      <w:r>
        <w:t>: Nutzung von Mengen in simple.py</w:t>
      </w:r>
      <w:bookmarkEnd w:id="14"/>
    </w:p>
    <w:p w14:paraId="30662FCC" w14:textId="12001CC7" w:rsidR="00C94C5D" w:rsidRDefault="00C94C5D" w:rsidP="0027021A">
      <w:pPr>
        <w:jc w:val="both"/>
      </w:pPr>
      <w:r>
        <w:t xml:space="preserve">In den Beispielen, die in </w:t>
      </w:r>
      <w:r w:rsidRPr="0027021A">
        <w:rPr>
          <w:i/>
        </w:rPr>
        <w:fldChar w:fldCharType="begin"/>
      </w:r>
      <w:r w:rsidRPr="0027021A">
        <w:rPr>
          <w:i/>
        </w:rPr>
        <w:instrText xml:space="preserve"> REF _Ref451413107 \h </w:instrText>
      </w:r>
      <w:r w:rsidRPr="0027021A">
        <w:rPr>
          <w:i/>
        </w:rPr>
      </w:r>
      <w:r w:rsidRPr="0027021A">
        <w:rPr>
          <w:i/>
        </w:rPr>
        <w:fldChar w:fldCharType="separate"/>
      </w:r>
      <w:r w:rsidR="002D37B0">
        <w:t xml:space="preserve">Abbildung </w:t>
      </w:r>
      <w:r w:rsidR="002D37B0">
        <w:rPr>
          <w:noProof/>
        </w:rPr>
        <w:t>2</w:t>
      </w:r>
      <w:r w:rsidRPr="0027021A">
        <w:rPr>
          <w:i/>
        </w:rPr>
        <w:fldChar w:fldCharType="end"/>
      </w:r>
      <w:r>
        <w:t xml:space="preserve"> und in </w:t>
      </w:r>
      <w:r w:rsidRPr="0027021A">
        <w:rPr>
          <w:i/>
        </w:rPr>
        <w:fldChar w:fldCharType="begin"/>
      </w:r>
      <w:r w:rsidRPr="0027021A">
        <w:rPr>
          <w:i/>
        </w:rPr>
        <w:instrText xml:space="preserve"> REF _Ref451413122 \h </w:instrText>
      </w:r>
      <w:r w:rsidR="0027021A">
        <w:rPr>
          <w:i/>
        </w:rPr>
        <w:instrText xml:space="preserve"> \* MERGEFORMAT </w:instrText>
      </w:r>
      <w:r w:rsidRPr="0027021A">
        <w:rPr>
          <w:i/>
        </w:rPr>
      </w:r>
      <w:r w:rsidRPr="0027021A">
        <w:rPr>
          <w:i/>
        </w:rPr>
        <w:fldChar w:fldCharType="separate"/>
      </w:r>
      <w:r w:rsidR="002D37B0" w:rsidRPr="002D37B0">
        <w:rPr>
          <w:i/>
        </w:rPr>
        <w:t xml:space="preserve">Abbildung </w:t>
      </w:r>
      <w:r w:rsidR="002D37B0" w:rsidRPr="002D37B0">
        <w:rPr>
          <w:i/>
          <w:noProof/>
        </w:rPr>
        <w:t>3</w:t>
      </w:r>
      <w:r w:rsidRPr="0027021A">
        <w:rPr>
          <w:i/>
        </w:rPr>
        <w:fldChar w:fldCharType="end"/>
      </w:r>
      <w:r>
        <w:t xml:space="preserve"> </w:t>
      </w:r>
      <w:r w:rsidR="0027021A">
        <w:t>zu sehen sind, werden einige Operatoren sowohl in SetlX, als auch in Python dargestellt. Zuerst werden die Vereinigung, der Schnitt und die Differenz zweier Mengen gebildet. Daraufhin die Bildung einer Potenzmenge, d</w:t>
      </w:r>
      <w:r w:rsidR="000C0283">
        <w:t>ie</w:t>
      </w:r>
      <w:r w:rsidR="0027021A">
        <w:t xml:space="preserve"> Prüfung einer Teilmengen-Relation und die Prüfung, ob ein Element sich in einer Menge befindet, gezeigt.</w:t>
      </w:r>
    </w:p>
    <w:p w14:paraId="11C70FE7" w14:textId="7772CDAE" w:rsidR="00092F02" w:rsidRDefault="0027021A" w:rsidP="007973E8">
      <w:pPr>
        <w:jc w:val="both"/>
      </w:pPr>
      <w:r>
        <w:t>Die Syntax zur Erzeugung einer Menge unterscheidet sich bereits, allerdings sind alle Operatoren komplett identisch. Ein weiterer Unterschied der beiden Implementierungen ist die unterschiedliche Erstellung der Ausgabestrings. Dieser Unterschied ist jedoch irrelevant</w:t>
      </w:r>
      <w:r w:rsidR="007973E8">
        <w:t>, da im Vordergrund steht, wie die Operatoren eingesetzt werden können.</w:t>
      </w:r>
    </w:p>
    <w:p w14:paraId="1BDB87B0" w14:textId="77777777" w:rsidR="00B34F1C" w:rsidRDefault="00B34F1C" w:rsidP="00B34F1C"/>
    <w:p w14:paraId="789D64B9" w14:textId="77777777" w:rsidR="00B34F1C" w:rsidRDefault="00B34F1C" w:rsidP="00B34F1C"/>
    <w:p w14:paraId="1CB9DB06" w14:textId="77777777" w:rsidR="002623AB" w:rsidRDefault="002623AB" w:rsidP="00092F02"/>
    <w:p w14:paraId="2114414F" w14:textId="77777777" w:rsidR="00092F02" w:rsidRDefault="00092F02" w:rsidP="00092F02">
      <w:pPr>
        <w:pStyle w:val="berschrift2"/>
        <w:numPr>
          <w:ilvl w:val="1"/>
          <w:numId w:val="2"/>
        </w:numPr>
      </w:pPr>
      <w:bookmarkStart w:id="15" w:name="_Toc451427624"/>
      <w:r>
        <w:t>Matches</w:t>
      </w:r>
      <w:bookmarkEnd w:id="15"/>
    </w:p>
    <w:p w14:paraId="52CF5F3F" w14:textId="3C5EBC08" w:rsidR="004B340D" w:rsidRDefault="0097483C" w:rsidP="0097483C">
      <w:pPr>
        <w:jc w:val="both"/>
      </w:pPr>
      <w:r>
        <w:t xml:space="preserve">Die Implementierung der Match-Strukturen ist in dem lecture-Module unter dem Verzeichnis util in der Datei </w:t>
      </w:r>
      <w:r w:rsidRPr="0097483C">
        <w:rPr>
          <w:i/>
        </w:rPr>
        <w:t>parser.py</w:t>
      </w:r>
      <w:r>
        <w:t xml:space="preserve"> als Klasse mit dem Titel MatchParser zu finden. </w:t>
      </w:r>
      <w:r w:rsidR="004B340D" w:rsidRPr="004B340D">
        <w:t xml:space="preserve">Für </w:t>
      </w:r>
      <w:r w:rsidR="004B340D">
        <w:t xml:space="preserve">diese Klasse ist es wichtig, dass, die auch im Modul util befindlichen Klassen, TokenType und Scanner, so wie die Hilfsfunktion </w:t>
      </w:r>
      <w:r w:rsidR="004B340D" w:rsidRPr="004B340D">
        <w:rPr>
          <w:rFonts w:ascii="Courier New" w:hAnsi="Courier New" w:cs="Courier New"/>
        </w:rPr>
        <w:t>is_number</w:t>
      </w:r>
      <w:r w:rsidR="004B340D">
        <w:t xml:space="preserve"> benötigt werden</w:t>
      </w:r>
      <w:r>
        <w:t xml:space="preserve">. </w:t>
      </w:r>
      <w:r w:rsidR="004B340D">
        <w:t xml:space="preserve">TokenType enthält die IDs für die verschiedenen Token-Arten die auftreten können, Scanner erstellt aus einem String eine Liste von Tokens und </w:t>
      </w:r>
      <w:r w:rsidR="004B340D" w:rsidRPr="004B340D">
        <w:rPr>
          <w:rFonts w:ascii="Courier New" w:hAnsi="Courier New" w:cs="Courier New"/>
        </w:rPr>
        <w:t>is_number</w:t>
      </w:r>
      <w:r w:rsidR="004B340D">
        <w:t xml:space="preserve"> überprüft ob eine Zahl an die Funktion übergeben wurde.</w:t>
      </w:r>
    </w:p>
    <w:p w14:paraId="6CDE4691" w14:textId="7885C614" w:rsidR="0097483C" w:rsidRDefault="0097483C" w:rsidP="0097483C">
      <w:pPr>
        <w:jc w:val="both"/>
      </w:pPr>
      <w:r>
        <w:t>Der Parser erkennt</w:t>
      </w:r>
      <w:r w:rsidR="005A60A1">
        <w:t xml:space="preserve"> gewisse Operatoren, Funktionen und Klammerungen. Die unterstützen Operatoren sind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w:t>
      </w:r>
      <w:r w:rsidR="005A60A1" w:rsidRPr="005A60A1">
        <w:rPr>
          <w:rFonts w:ascii="Courier New" w:hAnsi="Courier New" w:cs="Courier New"/>
        </w:rPr>
        <w:t>&amp;&amp;</w:t>
      </w:r>
      <w:r w:rsidR="005A60A1">
        <w:t>“, „</w:t>
      </w:r>
      <w:r w:rsidR="005A60A1" w:rsidRPr="005A60A1">
        <w:rPr>
          <w:rFonts w:ascii="Courier New" w:hAnsi="Courier New" w:cs="Courier New"/>
        </w:rPr>
        <w: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=&gt;</w:t>
      </w:r>
      <w:r w:rsidR="005A60A1">
        <w:t>“, „</w:t>
      </w:r>
      <w:r w:rsidR="005A60A1" w:rsidRPr="005A60A1">
        <w:rPr>
          <w:rFonts w:ascii="Courier New" w:hAnsi="Courier New" w:cs="Courier New"/>
        </w:rPr>
        <w:t>&lt;==&gt;</w:t>
      </w:r>
      <w:r w:rsidR="005A60A1">
        <w:t>“, „</w:t>
      </w:r>
      <w:r w:rsidR="005A60A1" w:rsidRPr="005A60A1">
        <w:rPr>
          <w:rFonts w:ascii="Courier New" w:hAnsi="Courier New" w:cs="Courier New"/>
        </w:rPr>
        <w:t>==</w:t>
      </w:r>
      <w:r w:rsidR="005A60A1">
        <w:t>“, „</w:t>
      </w:r>
      <w:r w:rsidR="005A60A1" w:rsidRPr="005A60A1">
        <w:rPr>
          <w:rFonts w:ascii="Courier New" w:hAnsi="Courier New" w:cs="Courier New"/>
        </w:rPr>
        <w:t>!=</w:t>
      </w:r>
      <w:r w:rsidR="005A60A1">
        <w:t>“ und „</w:t>
      </w:r>
      <w:r w:rsidR="005A60A1" w:rsidRPr="005A60A1">
        <w:rPr>
          <w:rFonts w:ascii="Courier New" w:hAnsi="Courier New" w:cs="Courier New"/>
        </w:rPr>
        <w:t>!</w:t>
      </w:r>
      <w:r w:rsidR="005A60A1">
        <w:t>“. Die unterstützten Funktionen sind „</w:t>
      </w:r>
      <w:r w:rsidR="005A60A1" w:rsidRPr="005A60A1">
        <w:rPr>
          <w:rFonts w:ascii="Courier New" w:hAnsi="Courier New" w:cs="Courier New"/>
        </w:rPr>
        <w:t>sin</w:t>
      </w:r>
      <w:r w:rsidR="005A60A1">
        <w:t>“, „</w:t>
      </w:r>
      <w:r w:rsidR="005A60A1" w:rsidRPr="005A60A1">
        <w:rPr>
          <w:rFonts w:ascii="Courier New" w:hAnsi="Courier New" w:cs="Courier New"/>
        </w:rPr>
        <w:t>log</w:t>
      </w:r>
      <w:r w:rsidR="005A60A1">
        <w:t>“, „</w:t>
      </w:r>
      <w:r w:rsidR="005A60A1" w:rsidRPr="005A60A1">
        <w:rPr>
          <w:rFonts w:ascii="Courier New" w:hAnsi="Courier New" w:cs="Courier New"/>
        </w:rPr>
        <w:t>exp</w:t>
      </w:r>
      <w:r w:rsidR="005A60A1">
        <w:t>“, „</w:t>
      </w:r>
      <w:r w:rsidR="005A60A1" w:rsidRPr="005A60A1">
        <w:rPr>
          <w:rFonts w:ascii="Courier New" w:hAnsi="Courier New" w:cs="Courier New"/>
        </w:rPr>
        <w:t>cos</w:t>
      </w:r>
      <w:r w:rsidR="005A60A1">
        <w:t>“, „</w:t>
      </w:r>
      <w:r w:rsidR="005A60A1" w:rsidRPr="005A60A1">
        <w:rPr>
          <w:rFonts w:ascii="Courier New" w:hAnsi="Courier New" w:cs="Courier New"/>
        </w:rPr>
        <w:t>tan</w:t>
      </w:r>
      <w:r w:rsidR="005A60A1">
        <w:t>“, „</w:t>
      </w:r>
      <w:r w:rsidR="005A60A1" w:rsidRPr="005A60A1">
        <w:rPr>
          <w:rFonts w:ascii="Courier New" w:hAnsi="Courier New" w:cs="Courier New"/>
        </w:rPr>
        <w:t>asin</w:t>
      </w:r>
      <w:r w:rsidR="005A60A1">
        <w:t>“, „</w:t>
      </w:r>
      <w:r w:rsidR="005A60A1" w:rsidRPr="005A60A1">
        <w:rPr>
          <w:rFonts w:ascii="Courier New" w:hAnsi="Courier New" w:cs="Courier New"/>
        </w:rPr>
        <w:t>acos</w:t>
      </w:r>
      <w:r w:rsidR="005A60A1">
        <w:t>“, „</w:t>
      </w:r>
      <w:r w:rsidR="005A60A1" w:rsidRPr="005A60A1">
        <w:rPr>
          <w:rFonts w:ascii="Courier New" w:hAnsi="Courier New" w:cs="Courier New"/>
        </w:rPr>
        <w:t>atan</w:t>
      </w:r>
      <w:r w:rsidR="005A60A1">
        <w:t>“, „</w:t>
      </w:r>
      <w:r w:rsidR="005A60A1" w:rsidRPr="005A60A1">
        <w:rPr>
          <w:rFonts w:ascii="Courier New" w:hAnsi="Courier New" w:cs="Courier New"/>
        </w:rPr>
        <w:t>sqrt</w:t>
      </w:r>
      <w:r w:rsidR="005A60A1">
        <w:t>“ und „</w:t>
      </w:r>
      <w:r w:rsidR="005A60A1" w:rsidRPr="005A60A1">
        <w:rPr>
          <w:rFonts w:ascii="Courier New" w:hAnsi="Courier New" w:cs="Courier New"/>
        </w:rPr>
        <w:t>ln</w:t>
      </w:r>
      <w:r w:rsidR="005A60A1">
        <w:t>“. Die erkannte Klammerung besteht nur aus der runden öffnenden Klammer „</w:t>
      </w:r>
      <w:r w:rsidR="005A60A1" w:rsidRPr="005A60A1">
        <w:rPr>
          <w:rFonts w:ascii="Courier New" w:hAnsi="Courier New" w:cs="Courier New"/>
        </w:rPr>
        <w:t>(</w:t>
      </w:r>
      <w:r w:rsidR="005A60A1">
        <w:t>“ und der runden schließenden Klammer „</w:t>
      </w:r>
      <w:r w:rsidR="005A60A1" w:rsidRPr="005A60A1">
        <w:rPr>
          <w:rFonts w:ascii="Courier New" w:hAnsi="Courier New" w:cs="Courier New"/>
        </w:rPr>
        <w:t>)</w:t>
      </w:r>
      <w:r w:rsidR="005A60A1">
        <w:t>“.</w:t>
      </w:r>
    </w:p>
    <w:p w14:paraId="7E3FB769" w14:textId="3755BD86" w:rsidR="00876EFC" w:rsidRDefault="00876EFC" w:rsidP="0097483C">
      <w:pPr>
        <w:jc w:val="both"/>
      </w:pPr>
      <w:r>
        <w:t xml:space="preserve">Die wichtigste Funktion für den Benutzer ist </w:t>
      </w:r>
      <w:r w:rsidRPr="00876EFC">
        <w:rPr>
          <w:rFonts w:ascii="Courier New" w:hAnsi="Courier New" w:cs="Courier New"/>
        </w:rPr>
        <w:t>match(self, scheme, value)</w:t>
      </w:r>
      <w:r>
        <w:t xml:space="preserve">. Da die Funktion auf einem erzeugten MatchParser ausgeführt wird, sind nur die Variablen </w:t>
      </w:r>
      <w:r w:rsidRPr="00876EFC">
        <w:rPr>
          <w:rFonts w:ascii="Courier New" w:hAnsi="Courier New" w:cs="Courier New"/>
        </w:rPr>
        <w:t>scheme</w:t>
      </w:r>
      <w:r>
        <w:t xml:space="preserve"> und </w:t>
      </w:r>
      <w:r w:rsidRPr="00876EFC">
        <w:rPr>
          <w:rFonts w:ascii="Courier New" w:hAnsi="Courier New" w:cs="Courier New"/>
        </w:rPr>
        <w:t>value</w:t>
      </w:r>
      <w:r>
        <w:t xml:space="preserve"> für </w:t>
      </w:r>
      <w:r>
        <w:lastRenderedPageBreak/>
        <w:t xml:space="preserve">den Anwender interessant. Unter </w:t>
      </w:r>
      <w:r w:rsidRPr="00876EFC">
        <w:rPr>
          <w:rFonts w:ascii="Courier New" w:hAnsi="Courier New" w:cs="Courier New"/>
        </w:rPr>
        <w:t>scheme</w:t>
      </w:r>
      <w:r>
        <w:t xml:space="preserve"> wird der zu parsende Ausdruck gegeben und </w:t>
      </w:r>
      <w:r w:rsidRPr="00876EFC">
        <w:rPr>
          <w:rFonts w:ascii="Courier New" w:hAnsi="Courier New" w:cs="Courier New"/>
        </w:rPr>
        <w:t>value</w:t>
      </w:r>
      <w:r>
        <w:t xml:space="preserve"> enthält den Wert nach dem gematched werden soll.</w:t>
      </w:r>
      <w:r w:rsidR="007719DA">
        <w:t xml:space="preserve"> </w:t>
      </w:r>
      <w:r w:rsidR="00DA1767">
        <w:t xml:space="preserve">Wichtig hierbei ist, dass </w:t>
      </w:r>
      <w:r w:rsidR="00F7172D">
        <w:t xml:space="preserve">das Matching nur auf Strings basierend ausgeführt </w:t>
      </w:r>
      <w:r w:rsidR="005D3732">
        <w:t>werden kann</w:t>
      </w:r>
      <w:r w:rsidR="00F7172D">
        <w:t xml:space="preserve">, </w:t>
      </w:r>
      <w:r w:rsidR="00DA1767">
        <w:t xml:space="preserve">, während Matches in SetlX </w:t>
      </w:r>
      <w:r w:rsidR="00F7172D">
        <w:t>auch die Verwendung Literals und die direkte Operation auf den Ausgaben ermöglichen</w:t>
      </w:r>
      <w:r w:rsidR="00DA1767">
        <w:t xml:space="preserve">. </w:t>
      </w:r>
      <w:r w:rsidR="00DA2F78">
        <w:t>Dieser Unterschied ist bei einem direkten Vergleich im Code sofort erkennbar. Im Nachfolgenden wird ein Match-Konstrukt, das mathematische Funktionen ableiten soll</w:t>
      </w:r>
      <w:r w:rsidR="00E86121">
        <w:t>, in SetlX, mit der neuen Struktur, wie sie in Python entwickelt wurde, verglichen.</w:t>
      </w:r>
    </w:p>
    <w:p w14:paraId="793E34D0" w14:textId="77777777" w:rsidR="00DA2F78" w:rsidRDefault="00DA2F78" w:rsidP="00DA2F78">
      <w:pPr>
        <w:keepNext/>
        <w:jc w:val="both"/>
      </w:pPr>
      <w:r>
        <w:rPr>
          <w:noProof/>
          <w:lang w:eastAsia="de-DE"/>
        </w:rPr>
        <mc:AlternateContent>
          <mc:Choice Requires="wps">
            <w:drawing>
              <wp:inline distT="0" distB="0" distL="0" distR="0" wp14:anchorId="5385B2CC" wp14:editId="28B634DB">
                <wp:extent cx="5760720" cy="1647825"/>
                <wp:effectExtent l="0" t="0" r="11430" b="28575"/>
                <wp:docPr id="3" name="Textfeld 3"/>
                <wp:cNvGraphicFramePr/>
                <a:graphic xmlns:a="http://schemas.openxmlformats.org/drawingml/2006/main">
                  <a:graphicData uri="http://schemas.microsoft.com/office/word/2010/wordprocessingShape">
                    <wps:wsp>
                      <wps:cNvSpPr txBox="1"/>
                      <wps:spPr>
                        <a:xfrm>
                          <a:off x="0" y="0"/>
                          <a:ext cx="5760720" cy="1647825"/>
                        </a:xfrm>
                        <a:prstGeom prst="rect">
                          <a:avLst/>
                        </a:prstGeom>
                        <a:solidFill>
                          <a:schemeClr val="lt1"/>
                        </a:solidFill>
                        <a:ln w="6350">
                          <a:solidFill>
                            <a:prstClr val="black"/>
                          </a:solidFill>
                        </a:ln>
                      </wps:spPr>
                      <wps:txbx>
                        <w:txbxContent>
                          <w:p w14:paraId="40847E8D"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C571D7" w:rsidRDefault="00C571D7"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C571D7" w:rsidRPr="00C31B37" w:rsidRDefault="00C571D7" w:rsidP="00DA2F78">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85B2CC" id="Textfeld 3" o:spid="_x0000_s1031" type="#_x0000_t202" style="width:453.6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" fillcolor="white [3201]" strokeweight=".5pt">
                <v:textbox>
                  <w:txbxContent>
                    <w:p w14:paraId="40847E8D"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diff := procedure(t, x) {</w:t>
                      </w:r>
                    </w:p>
                    <w:p w14:paraId="35F7ADE2"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match (t) {</w:t>
                      </w:r>
                    </w:p>
                    <w:p w14:paraId="79D67597"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336A0E6D"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06B84D15"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771DE2B"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return diff(a, x) - diff(b, x);</w:t>
                      </w:r>
                    </w:p>
                    <w:p w14:paraId="1664F2A9" w14:textId="77777777" w:rsidR="00C571D7" w:rsidRPr="00DA2F78" w:rsidRDefault="00C571D7" w:rsidP="00DA2F78">
                      <w:pPr>
                        <w:spacing w:after="0"/>
                        <w:rPr>
                          <w:rFonts w:ascii="Courier New" w:hAnsi="Courier New" w:cs="Courier New"/>
                          <w:lang w:val="en-US"/>
                        </w:rPr>
                      </w:pPr>
                      <w:r w:rsidRPr="00DA2F78">
                        <w:rPr>
                          <w:rFonts w:ascii="Courier New" w:hAnsi="Courier New" w:cs="Courier New"/>
                          <w:lang w:val="en-US"/>
                        </w:rPr>
                        <w:t xml:space="preserve">        case a * b :</w:t>
                      </w:r>
                    </w:p>
                    <w:p w14:paraId="660A8F49" w14:textId="39BE0B78" w:rsidR="00C571D7" w:rsidRDefault="00C571D7" w:rsidP="00DA2F78">
                      <w:pPr>
                        <w:spacing w:after="0"/>
                        <w:rPr>
                          <w:rFonts w:ascii="Courier New" w:hAnsi="Courier New" w:cs="Courier New"/>
                          <w:lang w:val="en-US"/>
                        </w:rPr>
                      </w:pPr>
                      <w:r w:rsidRPr="00DA2F78">
                        <w:rPr>
                          <w:rFonts w:ascii="Courier New" w:hAnsi="Courier New" w:cs="Courier New"/>
                          <w:lang w:val="en-US"/>
                        </w:rPr>
                        <w:t xml:space="preserve">            return diff(a, x) * b + a * diff(b, x);</w:t>
                      </w:r>
                    </w:p>
                    <w:p w14:paraId="71168C66" w14:textId="091512E7" w:rsidR="00C571D7" w:rsidRPr="00C31B37" w:rsidRDefault="00C571D7" w:rsidP="00DA2F78">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5813B74A" w14:textId="32A1D0ED" w:rsidR="00DA2F78" w:rsidRDefault="00DA2F78" w:rsidP="00DA2F78">
      <w:pPr>
        <w:pStyle w:val="Beschriftung"/>
        <w:jc w:val="center"/>
      </w:pPr>
      <w:bookmarkStart w:id="16" w:name="_Ref450643463"/>
      <w:bookmarkStart w:id="17" w:name="_Toc451427633"/>
      <w:r>
        <w:t xml:space="preserve">Abbildung </w:t>
      </w:r>
      <w:r w:rsidR="00C571D7">
        <w:fldChar w:fldCharType="begin"/>
      </w:r>
      <w:r w:rsidR="00C571D7">
        <w:instrText xml:space="preserve"> SEQ Abbildung \* ARABIC </w:instrText>
      </w:r>
      <w:r w:rsidR="00C571D7">
        <w:fldChar w:fldCharType="separate"/>
      </w:r>
      <w:r w:rsidR="002D37B0">
        <w:rPr>
          <w:noProof/>
        </w:rPr>
        <w:t>4</w:t>
      </w:r>
      <w:r w:rsidR="00C571D7">
        <w:rPr>
          <w:noProof/>
        </w:rPr>
        <w:fldChar w:fldCharType="end"/>
      </w:r>
      <w:bookmarkEnd w:id="16"/>
      <w:r>
        <w:t xml:space="preserve">: Ausschnitt aus </w:t>
      </w:r>
      <w:r w:rsidRPr="00DA2F78">
        <w:rPr>
          <w:rFonts w:ascii="Courier New" w:hAnsi="Courier New" w:cs="Courier New"/>
        </w:rPr>
        <w:t>diff()</w:t>
      </w:r>
      <w:r>
        <w:t xml:space="preserve"> (SetlX)</w:t>
      </w:r>
      <w:bookmarkEnd w:id="17"/>
    </w:p>
    <w:p w14:paraId="026FE3A4" w14:textId="77777777" w:rsidR="00E86121" w:rsidRDefault="00E86121" w:rsidP="00E86121">
      <w:pPr>
        <w:keepNext/>
      </w:pPr>
      <w:r>
        <w:rPr>
          <w:noProof/>
          <w:lang w:eastAsia="de-DE"/>
        </w:rPr>
        <mc:AlternateContent>
          <mc:Choice Requires="wps">
            <w:drawing>
              <wp:inline distT="0" distB="0" distL="0" distR="0" wp14:anchorId="65BFD2D2" wp14:editId="49CAD63B">
                <wp:extent cx="5760720" cy="2981325"/>
                <wp:effectExtent l="0" t="0" r="11430" b="28575"/>
                <wp:docPr id="15" name="Textfeld 15"/>
                <wp:cNvGraphicFramePr/>
                <a:graphic xmlns:a="http://schemas.openxmlformats.org/drawingml/2006/main">
                  <a:graphicData uri="http://schemas.microsoft.com/office/word/2010/wordprocessingShape">
                    <wps:wsp>
                      <wps:cNvSpPr txBox="1"/>
                      <wps:spPr>
                        <a:xfrm>
                          <a:off x="0" y="0"/>
                          <a:ext cx="5760720" cy="2981325"/>
                        </a:xfrm>
                        <a:prstGeom prst="rect">
                          <a:avLst/>
                        </a:prstGeom>
                        <a:solidFill>
                          <a:schemeClr val="lt1"/>
                        </a:solidFill>
                        <a:ln w="6350">
                          <a:solidFill>
                            <a:prstClr val="black"/>
                          </a:solidFill>
                        </a:ln>
                      </wps:spPr>
                      <wps:txbx>
                        <w:txbxContent>
                          <w:p w14:paraId="21D6A912" w14:textId="77777777" w:rsidR="00C571D7" w:rsidRPr="00E86121" w:rsidRDefault="00C571D7" w:rsidP="00E86121">
                            <w:pPr>
                              <w:spacing w:after="0"/>
                              <w:rPr>
                                <w:rFonts w:ascii="Courier New" w:hAnsi="Courier New" w:cs="Courier New"/>
                                <w:lang w:val="en-US"/>
                              </w:rPr>
                            </w:pPr>
                            <w:r w:rsidRPr="00E86121">
                              <w:rPr>
                                <w:rFonts w:ascii="Courier New" w:hAnsi="Courier New" w:cs="Courier New"/>
                                <w:lang w:val="en-US"/>
                              </w:rPr>
                              <w:t>def diff(t,x):</w:t>
                            </w:r>
                          </w:p>
                          <w:p w14:paraId="4320CEB0" w14:textId="77777777" w:rsidR="00C571D7" w:rsidRPr="00E86121" w:rsidRDefault="00C571D7"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C571D7" w:rsidRPr="00E86121" w:rsidRDefault="00C571D7" w:rsidP="00E86121">
                            <w:pPr>
                              <w:spacing w:after="0"/>
                              <w:rPr>
                                <w:rFonts w:ascii="Courier New" w:hAnsi="Courier New" w:cs="Courier New"/>
                                <w:lang w:val="en-US"/>
                              </w:rPr>
                            </w:pPr>
                            <w:r w:rsidRPr="00E86121">
                              <w:rPr>
                                <w:rFonts w:ascii="Courier New" w:hAnsi="Courier New" w:cs="Courier New"/>
                                <w:lang w:val="en-US"/>
                              </w:rPr>
                              <w:t xml:space="preserve">    if match.match('a+b', t):</w:t>
                            </w:r>
                          </w:p>
                          <w:p w14:paraId="0A3F9D42" w14:textId="77777777" w:rsidR="00C571D7" w:rsidRDefault="00C571D7"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3154FD65" w14:textId="77777777" w:rsidR="00C571D7"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67EC2BA8" w14:textId="551B5369" w:rsidR="00C571D7" w:rsidRPr="00E86121"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6A53AC9D" w14:textId="77777777" w:rsidR="00C571D7" w:rsidRPr="00E86121" w:rsidRDefault="00C571D7"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145BC8AD" w14:textId="77777777" w:rsidR="00C571D7" w:rsidRDefault="00C571D7"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7DD1AC26" w14:textId="77777777" w:rsidR="00C571D7"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711E20C" w14:textId="22ABBFC9" w:rsidR="00C571D7" w:rsidRPr="00E86121"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7419A61F" w14:textId="77777777" w:rsidR="00C571D7" w:rsidRPr="00E86121" w:rsidRDefault="00C571D7"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31E934E6" w14:textId="77777777" w:rsidR="00C571D7" w:rsidRDefault="00C571D7" w:rsidP="00E86121">
                            <w:pPr>
                              <w:spacing w:after="0"/>
                              <w:rPr>
                                <w:rFonts w:ascii="Courier New" w:hAnsi="Courier New" w:cs="Courier New"/>
                                <w:lang w:val="en-US"/>
                              </w:rPr>
                            </w:pPr>
                            <w:r w:rsidRPr="00E86121">
                              <w:rPr>
                                <w:rFonts w:ascii="Courier New" w:hAnsi="Courier New" w:cs="Courier New"/>
                                <w:lang w:val="en-US"/>
                              </w:rPr>
                              <w:t xml:space="preserve">        return '{diff_a} * {b} + {a} * {diff_b}'.format(</w:t>
                            </w:r>
                          </w:p>
                          <w:p w14:paraId="72D0FD75" w14:textId="77777777" w:rsidR="00C571D7"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D685049" w14:textId="77777777" w:rsidR="00C571D7"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b=match.values['b'], a=match.values['a'], </w:t>
                            </w:r>
                          </w:p>
                          <w:p w14:paraId="7375E737" w14:textId="5164B31D" w:rsidR="00C571D7"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058970C6" w14:textId="04B81F85" w:rsidR="00C571D7" w:rsidRPr="00C31B37" w:rsidRDefault="00C571D7" w:rsidP="00E86121">
                            <w:pPr>
                              <w:spacing w:after="0"/>
                              <w:rPr>
                                <w:rFonts w:ascii="Courier New" w:hAnsi="Courier New" w:cs="Courier New"/>
                                <w:lang w:val="en-US"/>
                              </w:rPr>
                            </w:pPr>
                            <w:r>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5BFD2D2" id="Textfeld 15" o:spid="_x0000_s1032" type="#_x0000_t202" style="width:453.6pt;height:2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" fillcolor="white [3201]" strokeweight=".5pt">
                <v:textbox>
                  <w:txbxContent>
                    <w:p w14:paraId="21D6A912" w14:textId="77777777" w:rsidR="00C571D7" w:rsidRPr="00E86121" w:rsidRDefault="00C571D7" w:rsidP="00E86121">
                      <w:pPr>
                        <w:spacing w:after="0"/>
                        <w:rPr>
                          <w:rFonts w:ascii="Courier New" w:hAnsi="Courier New" w:cs="Courier New"/>
                          <w:lang w:val="en-US"/>
                        </w:rPr>
                      </w:pPr>
                      <w:r w:rsidRPr="00E86121">
                        <w:rPr>
                          <w:rFonts w:ascii="Courier New" w:hAnsi="Courier New" w:cs="Courier New"/>
                          <w:lang w:val="en-US"/>
                        </w:rPr>
                        <w:t>def diff(t,x):</w:t>
                      </w:r>
                    </w:p>
                    <w:p w14:paraId="4320CEB0" w14:textId="77777777" w:rsidR="00C571D7" w:rsidRPr="00E86121" w:rsidRDefault="00C571D7" w:rsidP="00E86121">
                      <w:pPr>
                        <w:spacing w:after="0"/>
                        <w:rPr>
                          <w:rFonts w:ascii="Courier New" w:hAnsi="Courier New" w:cs="Courier New"/>
                          <w:lang w:val="en-US"/>
                        </w:rPr>
                      </w:pPr>
                      <w:r w:rsidRPr="00E86121">
                        <w:rPr>
                          <w:rFonts w:ascii="Courier New" w:hAnsi="Courier New" w:cs="Courier New"/>
                          <w:lang w:val="en-US"/>
                        </w:rPr>
                        <w:t xml:space="preserve">    match = Match()</w:t>
                      </w:r>
                    </w:p>
                    <w:p w14:paraId="5CA603C9" w14:textId="77777777" w:rsidR="00C571D7" w:rsidRPr="00E86121" w:rsidRDefault="00C571D7" w:rsidP="00E86121">
                      <w:pPr>
                        <w:spacing w:after="0"/>
                        <w:rPr>
                          <w:rFonts w:ascii="Courier New" w:hAnsi="Courier New" w:cs="Courier New"/>
                          <w:lang w:val="en-US"/>
                        </w:rPr>
                      </w:pPr>
                      <w:r w:rsidRPr="00E86121">
                        <w:rPr>
                          <w:rFonts w:ascii="Courier New" w:hAnsi="Courier New" w:cs="Courier New"/>
                          <w:lang w:val="en-US"/>
                        </w:rPr>
                        <w:t xml:space="preserve">    if match.match('a+b', t):</w:t>
                      </w:r>
                    </w:p>
                    <w:p w14:paraId="0A3F9D42" w14:textId="77777777" w:rsidR="00C571D7" w:rsidRDefault="00C571D7"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3154FD65" w14:textId="77777777" w:rsidR="00C571D7"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67EC2BA8" w14:textId="551B5369" w:rsidR="00C571D7" w:rsidRPr="00E86121"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6A53AC9D" w14:textId="77777777" w:rsidR="00C571D7" w:rsidRPr="00E86121" w:rsidRDefault="00C571D7"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145BC8AD" w14:textId="77777777" w:rsidR="00C571D7" w:rsidRDefault="00C571D7" w:rsidP="00E86121">
                      <w:pPr>
                        <w:spacing w:after="0"/>
                        <w:rPr>
                          <w:rFonts w:ascii="Courier New" w:hAnsi="Courier New" w:cs="Courier New"/>
                          <w:lang w:val="en-US"/>
                        </w:rPr>
                      </w:pPr>
                      <w:r w:rsidRPr="00E86121">
                        <w:rPr>
                          <w:rFonts w:ascii="Courier New" w:hAnsi="Courier New" w:cs="Courier New"/>
                          <w:lang w:val="en-US"/>
                        </w:rPr>
                        <w:t xml:space="preserve">        return '{diff_a} - {diff_b}'.format(</w:t>
                      </w:r>
                    </w:p>
                    <w:p w14:paraId="7DD1AC26" w14:textId="77777777" w:rsidR="00C571D7"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711E20C" w14:textId="22ABBFC9" w:rsidR="00C571D7" w:rsidRPr="00E86121"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7419A61F" w14:textId="77777777" w:rsidR="00C571D7" w:rsidRPr="00E86121" w:rsidRDefault="00C571D7" w:rsidP="00E86121">
                      <w:pPr>
                        <w:spacing w:after="0"/>
                        <w:rPr>
                          <w:rFonts w:ascii="Courier New" w:hAnsi="Courier New" w:cs="Courier New"/>
                          <w:lang w:val="en-US"/>
                        </w:rPr>
                      </w:pPr>
                      <w:r w:rsidRPr="00E86121">
                        <w:rPr>
                          <w:rFonts w:ascii="Courier New" w:hAnsi="Courier New" w:cs="Courier New"/>
                          <w:lang w:val="en-US"/>
                        </w:rPr>
                        <w:t xml:space="preserve">    elif match.match('a*b', t):</w:t>
                      </w:r>
                    </w:p>
                    <w:p w14:paraId="31E934E6" w14:textId="77777777" w:rsidR="00C571D7" w:rsidRDefault="00C571D7" w:rsidP="00E86121">
                      <w:pPr>
                        <w:spacing w:after="0"/>
                        <w:rPr>
                          <w:rFonts w:ascii="Courier New" w:hAnsi="Courier New" w:cs="Courier New"/>
                          <w:lang w:val="en-US"/>
                        </w:rPr>
                      </w:pPr>
                      <w:r w:rsidRPr="00E86121">
                        <w:rPr>
                          <w:rFonts w:ascii="Courier New" w:hAnsi="Courier New" w:cs="Courier New"/>
                          <w:lang w:val="en-US"/>
                        </w:rPr>
                        <w:t xml:space="preserve">        return '{diff_a} * {b} + {a} * {diff_b}'.format(</w:t>
                      </w:r>
                    </w:p>
                    <w:p w14:paraId="72D0FD75" w14:textId="77777777" w:rsidR="00C571D7"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diff_a=diff(match.values['a'], x), </w:t>
                      </w:r>
                    </w:p>
                    <w:p w14:paraId="2D685049" w14:textId="77777777" w:rsidR="00C571D7"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 xml:space="preserve">b=match.values['b'], a=match.values['a'], </w:t>
                      </w:r>
                    </w:p>
                    <w:p w14:paraId="7375E737" w14:textId="5164B31D" w:rsidR="00C571D7" w:rsidRDefault="00C571D7" w:rsidP="00E86121">
                      <w:pPr>
                        <w:spacing w:after="0"/>
                        <w:rPr>
                          <w:rFonts w:ascii="Courier New" w:hAnsi="Courier New" w:cs="Courier New"/>
                          <w:lang w:val="en-US"/>
                        </w:rPr>
                      </w:pPr>
                      <w:r>
                        <w:rPr>
                          <w:rFonts w:ascii="Courier New" w:hAnsi="Courier New" w:cs="Courier New"/>
                          <w:lang w:val="en-US"/>
                        </w:rPr>
                        <w:t xml:space="preserve">                </w:t>
                      </w:r>
                      <w:r w:rsidRPr="00E86121">
                        <w:rPr>
                          <w:rFonts w:ascii="Courier New" w:hAnsi="Courier New" w:cs="Courier New"/>
                          <w:lang w:val="en-US"/>
                        </w:rPr>
                        <w:t>diff_b=diff(match.values['b'], x))</w:t>
                      </w:r>
                    </w:p>
                    <w:p w14:paraId="058970C6" w14:textId="04B81F85" w:rsidR="00C571D7" w:rsidRPr="00C31B37" w:rsidRDefault="00C571D7" w:rsidP="00E86121">
                      <w:pPr>
                        <w:spacing w:after="0"/>
                        <w:rPr>
                          <w:rFonts w:ascii="Courier New" w:hAnsi="Courier New" w:cs="Courier New"/>
                          <w:lang w:val="en-US"/>
                        </w:rPr>
                      </w:pPr>
                      <w:r>
                        <w:rPr>
                          <w:rFonts w:ascii="Courier New" w:hAnsi="Courier New" w:cs="Courier New"/>
                          <w:lang w:val="en-US"/>
                        </w:rPr>
                        <w:t>...</w:t>
                      </w:r>
                    </w:p>
                  </w:txbxContent>
                </v:textbox>
                <w10:anchorlock/>
              </v:shape>
            </w:pict>
          </mc:Fallback>
        </mc:AlternateContent>
      </w:r>
    </w:p>
    <w:p w14:paraId="1ADCABEF" w14:textId="42FB31FD" w:rsidR="00DA2F78" w:rsidRDefault="00E86121" w:rsidP="00E86121">
      <w:pPr>
        <w:pStyle w:val="Beschriftung"/>
        <w:jc w:val="center"/>
      </w:pPr>
      <w:bookmarkStart w:id="18" w:name="_Ref450643698"/>
      <w:bookmarkStart w:id="19" w:name="_Toc451427634"/>
      <w:r>
        <w:t xml:space="preserve">Abbildung </w:t>
      </w:r>
      <w:r w:rsidR="00C571D7">
        <w:fldChar w:fldCharType="begin"/>
      </w:r>
      <w:r w:rsidR="00C571D7">
        <w:instrText xml:space="preserve"> SEQ Abbildung \* ARABIC </w:instrText>
      </w:r>
      <w:r w:rsidR="00C571D7">
        <w:fldChar w:fldCharType="separate"/>
      </w:r>
      <w:r w:rsidR="002D37B0">
        <w:rPr>
          <w:noProof/>
        </w:rPr>
        <w:t>5</w:t>
      </w:r>
      <w:r w:rsidR="00C571D7">
        <w:rPr>
          <w:noProof/>
        </w:rPr>
        <w:fldChar w:fldCharType="end"/>
      </w:r>
      <w:bookmarkEnd w:id="18"/>
      <w:r>
        <w:t xml:space="preserve">: Ausschnitt aus </w:t>
      </w:r>
      <w:r w:rsidRPr="00E86121">
        <w:rPr>
          <w:rFonts w:ascii="Courier New" w:hAnsi="Courier New" w:cs="Courier New"/>
        </w:rPr>
        <w:t>diff()</w:t>
      </w:r>
      <w:r>
        <w:t xml:space="preserve"> (Python)</w:t>
      </w:r>
      <w:bookmarkEnd w:id="19"/>
    </w:p>
    <w:p w14:paraId="1F384F41" w14:textId="63C0A860" w:rsidR="00E86121" w:rsidRDefault="00E86121" w:rsidP="00C93961">
      <w:pPr>
        <w:jc w:val="both"/>
      </w:pPr>
      <w:r>
        <w:t xml:space="preserve">Was direkt auf den ersten Blick auffällt ist, dass der Code, </w:t>
      </w:r>
      <w:r w:rsidR="00C93961">
        <w:t xml:space="preserve">der </w:t>
      </w:r>
      <w:r>
        <w:t>in SetlX</w:t>
      </w:r>
      <w:r w:rsidR="00C93961">
        <w:t xml:space="preserve"> sehr kompakt dargestellt wird, deutlich umfangreicher ist. Dementsprechend leidet auch die Leserlichkeit unter der Python-Version. Es ist nicht direkt klar, wie der Code zu lesen ist, da die Ausdrücke als Strings abgebildet sein müssen. Während in </w:t>
      </w:r>
      <w:r w:rsidR="00C93961" w:rsidRPr="00C93961">
        <w:rPr>
          <w:i/>
        </w:rPr>
        <w:fldChar w:fldCharType="begin"/>
      </w:r>
      <w:r w:rsidR="00C93961" w:rsidRPr="00C93961">
        <w:rPr>
          <w:i/>
        </w:rPr>
        <w:instrText xml:space="preserve"> REF _Ref450643463 \h </w:instrText>
      </w:r>
      <w:r w:rsidR="00C93961">
        <w:rPr>
          <w:i/>
        </w:rPr>
        <w:instrText xml:space="preserve"> \* MERGEFORMAT </w:instrText>
      </w:r>
      <w:r w:rsidR="00C93961" w:rsidRPr="00C93961">
        <w:rPr>
          <w:i/>
        </w:rPr>
      </w:r>
      <w:r w:rsidR="00C93961" w:rsidRPr="00C93961">
        <w:rPr>
          <w:i/>
        </w:rPr>
        <w:fldChar w:fldCharType="separate"/>
      </w:r>
      <w:bookmarkStart w:id="20" w:name="_GoBack"/>
      <w:r w:rsidR="002D37B0" w:rsidRPr="002D37B0">
        <w:rPr>
          <w:i/>
        </w:rPr>
        <w:t xml:space="preserve">Abbildung </w:t>
      </w:r>
      <w:r w:rsidR="002D37B0" w:rsidRPr="002D37B0">
        <w:rPr>
          <w:i/>
          <w:noProof/>
        </w:rPr>
        <w:t>4</w:t>
      </w:r>
      <w:bookmarkEnd w:id="20"/>
      <w:r w:rsidR="00C93961" w:rsidRPr="00C93961">
        <w:rPr>
          <w:i/>
        </w:rPr>
        <w:fldChar w:fldCharType="end"/>
      </w:r>
      <w:r w:rsidR="00C93961">
        <w:t xml:space="preserve"> im </w:t>
      </w:r>
      <w:r w:rsidR="00C93961" w:rsidRPr="00C93961">
        <w:rPr>
          <w:rFonts w:cs="Courier New"/>
        </w:rPr>
        <w:t>return</w:t>
      </w:r>
      <w:r w:rsidR="00C93961">
        <w:t xml:space="preserve"> die Ableitregeln</w:t>
      </w:r>
      <w:r w:rsidR="00BF1254">
        <w:t xml:space="preserve">, durch rekursive Aufrufe von </w:t>
      </w:r>
      <w:r w:rsidR="00BF1254" w:rsidRPr="00BF1254">
        <w:rPr>
          <w:rFonts w:ascii="Courier New" w:hAnsi="Courier New" w:cs="Courier New"/>
        </w:rPr>
        <w:t>diff()</w:t>
      </w:r>
      <w:r w:rsidR="00BF1254">
        <w:t>,</w:t>
      </w:r>
      <w:r w:rsidR="00C93961">
        <w:t xml:space="preserve"> zu den mathematischen Funktionen im jeweiligen </w:t>
      </w:r>
      <w:r w:rsidR="00C93961" w:rsidRPr="00C93961">
        <w:rPr>
          <w:rFonts w:cs="Courier New"/>
        </w:rPr>
        <w:t>case</w:t>
      </w:r>
      <w:r w:rsidR="00C93961">
        <w:t xml:space="preserve"> stehen, sind in </w:t>
      </w:r>
      <w:r w:rsidR="00C93961" w:rsidRPr="00C93961">
        <w:rPr>
          <w:i/>
        </w:rPr>
        <w:fldChar w:fldCharType="begin"/>
      </w:r>
      <w:r w:rsidR="00C93961" w:rsidRPr="00C93961">
        <w:rPr>
          <w:i/>
        </w:rPr>
        <w:instrText xml:space="preserve"> REF _Ref450643698 \h </w:instrText>
      </w:r>
      <w:r w:rsidR="00C93961">
        <w:rPr>
          <w:i/>
        </w:rPr>
        <w:instrText xml:space="preserve"> \* MERGEFORMAT </w:instrText>
      </w:r>
      <w:r w:rsidR="00C93961" w:rsidRPr="00C93961">
        <w:rPr>
          <w:i/>
        </w:rPr>
      </w:r>
      <w:r w:rsidR="00C93961" w:rsidRPr="00C93961">
        <w:rPr>
          <w:i/>
        </w:rPr>
        <w:fldChar w:fldCharType="separate"/>
      </w:r>
      <w:r w:rsidR="002D37B0" w:rsidRPr="002D37B0">
        <w:rPr>
          <w:i/>
        </w:rPr>
        <w:t xml:space="preserve">Abbildung </w:t>
      </w:r>
      <w:r w:rsidR="002D37B0" w:rsidRPr="002D37B0">
        <w:rPr>
          <w:i/>
          <w:noProof/>
        </w:rPr>
        <w:t>5</w:t>
      </w:r>
      <w:r w:rsidR="00C93961" w:rsidRPr="00C93961">
        <w:rPr>
          <w:i/>
        </w:rPr>
        <w:fldChar w:fldCharType="end"/>
      </w:r>
      <w:r w:rsidR="00C93961">
        <w:t xml:space="preserve"> dieselben mathematischen Funktionen als Strings im match.match-Teil zu erkennen, allerdings ist nicht sofort ersichtlich was im return-Statement steht. </w:t>
      </w:r>
      <w:r w:rsidR="00BF1254">
        <w:t xml:space="preserve">Der String, der zurückgegeben wird enthält dieselben Ableitregeln wie sie im SetlX-Code zu sehen sind, allerdings werden die Variablen nicht direkt genannt, sondern durch Platzhalter dargestellt. In den Parametern der </w:t>
      </w:r>
      <w:r w:rsidR="00BF1254" w:rsidRPr="00BF1254">
        <w:rPr>
          <w:rFonts w:ascii="Courier New" w:hAnsi="Courier New" w:cs="Courier New"/>
        </w:rPr>
        <w:t>format</w:t>
      </w:r>
      <w:r w:rsidR="00BF1254">
        <w:t>-Funktion werden die Platzhalter gefüllt. Die Platzhalter mit dem Präfix „diff_“</w:t>
      </w:r>
      <w:r w:rsidR="00272BC0">
        <w:t xml:space="preserve"> werden rekursiv Abgeleitet, wobei dem erneuten </w:t>
      </w:r>
      <w:r w:rsidR="00272BC0" w:rsidRPr="00272BC0">
        <w:rPr>
          <w:rFonts w:ascii="Courier New" w:hAnsi="Courier New" w:cs="Courier New"/>
        </w:rPr>
        <w:t>diff</w:t>
      </w:r>
      <w:r w:rsidR="00272BC0">
        <w:t xml:space="preserve">-Aufruf die Werte, die im Match für die jeweilige Variable hinterlegt sind und das „x“ weil nach x abgeleitet wird, </w:t>
      </w:r>
      <w:r w:rsidR="00272BC0">
        <w:lastRenderedPageBreak/>
        <w:t>übergeben werden. Wenn ein Platzhalter kein Präfix besitzt, so werden nur die Werte aus dem Match herausgelesen und eingesetzt.</w:t>
      </w:r>
    </w:p>
    <w:p w14:paraId="068296D0" w14:textId="77777777" w:rsidR="00092F02" w:rsidRDefault="00092F02" w:rsidP="007E5408">
      <w:pPr>
        <w:jc w:val="both"/>
      </w:pPr>
    </w:p>
    <w:p w14:paraId="5AE05997" w14:textId="77777777" w:rsidR="00276647" w:rsidRDefault="00276647" w:rsidP="008923DC">
      <w:pPr>
        <w:pStyle w:val="berschrift2"/>
        <w:numPr>
          <w:ilvl w:val="1"/>
          <w:numId w:val="2"/>
        </w:numPr>
      </w:pPr>
      <w:bookmarkStart w:id="21" w:name="_Toc451427625"/>
      <w:r>
        <w:t xml:space="preserve">Übersetzung </w:t>
      </w:r>
      <w:r w:rsidR="008923DC">
        <w:t>komplexerer Programme</w:t>
      </w:r>
      <w:bookmarkEnd w:id="21"/>
    </w:p>
    <w:p w14:paraId="6BD9E040" w14:textId="77777777" w:rsidR="00092F02" w:rsidRDefault="00AF5C50" w:rsidP="00AF5C50">
      <w:pPr>
        <w:jc w:val="both"/>
      </w:pPr>
      <w:r>
        <w:t xml:space="preserve">Es wurden zwar einige SetlX-Programme in Python-Skripte übersetzt, allerdings werden in dieser Arbeit hauptsächlich Programme, die die Eleganz der Programmiersprache </w:t>
      </w:r>
      <w:r w:rsidR="00092F02">
        <w:t>SetlX verdeutlichen, genauer betrachtet.</w:t>
      </w:r>
    </w:p>
    <w:p w14:paraId="207CF4C2" w14:textId="0019D133" w:rsidR="00092F02" w:rsidRDefault="00092F02" w:rsidP="00AF5C50">
      <w:pPr>
        <w:jc w:val="both"/>
      </w:pPr>
      <w:r>
        <w:t xml:space="preserve">Wie zuvor beschrieben, ermöglicht SetlX dem Programmierer in einem sehr mathematischen Stil zu programmieren. Somit können Personen, die </w:t>
      </w:r>
      <w:r w:rsidR="000E0EED">
        <w:t>ersten</w:t>
      </w:r>
      <w:r>
        <w:t xml:space="preserve"> Berührungen mit der Mengenlehre oder von der Mathematik kommen, sowie Studenten, die mathematische Konstrukte</w:t>
      </w:r>
      <w:r w:rsidR="007C19AA">
        <w:t xml:space="preserve"> verstehen und anwenden</w:t>
      </w:r>
      <w:r>
        <w:t xml:space="preserve"> müssen, beim Programmieren diese Erfahrungen sammeln.</w:t>
      </w:r>
      <w:r w:rsidR="007C19AA" w:rsidRPr="007C19AA">
        <w:t xml:space="preserve"> </w:t>
      </w:r>
    </w:p>
    <w:p w14:paraId="74C6738A" w14:textId="77777777" w:rsidR="00AF5C50" w:rsidRPr="00AF5C50" w:rsidRDefault="00AF5C50" w:rsidP="00AF5C50"/>
    <w:p w14:paraId="7C4B76C1" w14:textId="77777777" w:rsidR="008923DC" w:rsidRDefault="008923DC" w:rsidP="008923DC">
      <w:pPr>
        <w:pStyle w:val="berschrift3"/>
        <w:numPr>
          <w:ilvl w:val="2"/>
          <w:numId w:val="2"/>
        </w:numPr>
      </w:pPr>
      <w:bookmarkStart w:id="22" w:name="_Toc451427626"/>
      <w:r>
        <w:t>Schiebepuzzle</w:t>
      </w:r>
      <w:bookmarkEnd w:id="22"/>
      <w:r>
        <w:t xml:space="preserve"> </w:t>
      </w:r>
    </w:p>
    <w:p w14:paraId="4EB69A16" w14:textId="28980BE7" w:rsidR="001B7B92" w:rsidRDefault="00092F02" w:rsidP="00E91D45">
      <w:pPr>
        <w:jc w:val="both"/>
      </w:pPr>
      <w:r>
        <w:t xml:space="preserve">Das Schiebepuzzle ist eine Aufgabe die den Studenten mit Lücken als Aufgabe gegeben wird, um Vorlesungsinhalte direkt anwenden zu können. </w:t>
      </w:r>
      <w:r w:rsidR="00130CB3">
        <w:t xml:space="preserve">Mit diesem Programm sollen die Studenten eine für Menschen nicht triviale Lösung zu einem Schiebepuzzle berechnen lassen. Aufgrund der Berechnung aller möglichen Pfade, das Puzzle zu lösen, lässt sich das Programm nicht so schnell wie die meisten anderen SetlX-Programme durchführen. </w:t>
      </w:r>
    </w:p>
    <w:p w14:paraId="4E421DAD" w14:textId="77777777" w:rsidR="002623AB" w:rsidRDefault="00A543D0" w:rsidP="002272B5">
      <w:pPr>
        <w:jc w:val="both"/>
        <w:rPr>
          <w:noProof/>
          <w:lang w:eastAsia="de-DE"/>
        </w:rPr>
      </w:pPr>
      <w:r>
        <w:t>Sowohl das SetlX-Programm, wie auch die Übersetzung in Python definieren zu Beginn die Funktion, mit der aus einem State (einem derzeitigen Zustand des Puzzles, abgelegt in einer Liste) ein String erzeugt werden kann, um eine bessere Visualisierung zu ermöglichen. Bei der Übersetzung ist in dieser Methode nichts großartig Interessantes zu sehen, da in den meisten Zeilen fast eins-zu-eins dasselbe steht. Allerdings ist zu beachten, dass die for-Schleifen in SetlX über Listen von 1-3 iterieren, während in Python dafür eine Range mit den Werten 0-2 verwendet wird. Es wird allerdings die selbe Ausführung erreicht, da Listen-Indizes in SetlX bei 1 anfange</w:t>
      </w:r>
      <w:r w:rsidR="00D31A94">
        <w:t>n</w:t>
      </w:r>
      <w:r>
        <w:t>, während Python die 0</w:t>
      </w:r>
      <w:r w:rsidR="009A64AC">
        <w:t xml:space="preserve"> als Index</w:t>
      </w:r>
      <w:r>
        <w:t xml:space="preserve"> </w:t>
      </w:r>
      <w:r w:rsidR="009A64AC">
        <w:t xml:space="preserve">verwendet, um </w:t>
      </w:r>
      <w:r>
        <w:t>das erste Element</w:t>
      </w:r>
      <w:r w:rsidR="009A64AC">
        <w:t xml:space="preserve"> aufzurufen</w:t>
      </w:r>
      <w:r>
        <w:t>.</w:t>
      </w:r>
      <w:r w:rsidR="002623AB" w:rsidRPr="002623AB">
        <w:rPr>
          <w:noProof/>
          <w:lang w:eastAsia="de-DE"/>
        </w:rPr>
        <w:t xml:space="preserve"> </w:t>
      </w:r>
    </w:p>
    <w:p w14:paraId="59794DF6" w14:textId="77777777" w:rsidR="002623AB" w:rsidRDefault="002623AB" w:rsidP="002623AB">
      <w:pPr>
        <w:keepNext/>
        <w:jc w:val="both"/>
      </w:pPr>
      <w:r>
        <w:rPr>
          <w:noProof/>
          <w:lang w:eastAsia="de-DE"/>
        </w:rPr>
        <w:lastRenderedPageBreak/>
        <mc:AlternateContent>
          <mc:Choice Requires="wps">
            <w:drawing>
              <wp:inline distT="0" distB="0" distL="0" distR="0" wp14:anchorId="7D8ECF17" wp14:editId="6AABA93A">
                <wp:extent cx="5760720" cy="3629025"/>
                <wp:effectExtent l="0" t="0" r="11430" b="28575"/>
                <wp:docPr id="4" name="Textfeld 4"/>
                <wp:cNvGraphicFramePr/>
                <a:graphic xmlns:a="http://schemas.openxmlformats.org/drawingml/2006/main">
                  <a:graphicData uri="http://schemas.microsoft.com/office/word/2010/wordprocessingShape">
                    <wps:wsp>
                      <wps:cNvSpPr txBox="1"/>
                      <wps:spPr>
                        <a:xfrm>
                          <a:off x="0" y="0"/>
                          <a:ext cx="5760720" cy="3629025"/>
                        </a:xfrm>
                        <a:prstGeom prst="rect">
                          <a:avLst/>
                        </a:prstGeom>
                        <a:solidFill>
                          <a:schemeClr val="lt1"/>
                        </a:solidFill>
                        <a:ln w="6350">
                          <a:solidFill>
                            <a:prstClr val="black"/>
                          </a:solidFill>
                        </a:ln>
                      </wps:spPr>
                      <wps:txbx>
                        <w:txbxContent>
                          <w:p w14:paraId="20890A97"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14:paraId="44681161"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C571D7" w:rsidRPr="002623AB" w:rsidRDefault="00C571D7"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14:paraId="66FA85FD"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C571D7" w:rsidRPr="00C31B37" w:rsidRDefault="00C571D7"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8ECF17" id="Textfeld 4" o:spid="_x0000_s1033" type="#_x0000_t202" style="width:453.6pt;height:2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" fillcolor="white [3201]" strokeweight=".5pt">
                <v:textbox>
                  <w:txbxContent>
                    <w:p w14:paraId="20890A97"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findPath := procedure(start, goal, nextStates) {</w:t>
                      </w:r>
                    </w:p>
                    <w:p w14:paraId="44681161"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676F9DDD"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paths    := { [start] };</w:t>
                      </w:r>
                    </w:p>
                    <w:p w14:paraId="40080924" w14:textId="77777777" w:rsidR="00C571D7" w:rsidRPr="002623AB" w:rsidRDefault="00C571D7" w:rsidP="002623AB">
                      <w:pPr>
                        <w:spacing w:after="0"/>
                        <w:rPr>
                          <w:rFonts w:ascii="Courier New" w:hAnsi="Courier New" w:cs="Courier New"/>
                          <w:lang w:val="en-US"/>
                        </w:rPr>
                      </w:pPr>
                      <w:r>
                        <w:rPr>
                          <w:rFonts w:ascii="Courier New" w:hAnsi="Courier New" w:cs="Courier New"/>
                          <w:lang w:val="en-US"/>
                        </w:rPr>
                        <w:t xml:space="preserve">    states   := { start };</w:t>
                      </w:r>
                    </w:p>
                    <w:p w14:paraId="0F538C76"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explored := {};</w:t>
                      </w:r>
                    </w:p>
                    <w:p w14:paraId="1340514E"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while (states != explored) {</w:t>
                      </w:r>
                    </w:p>
                    <w:p w14:paraId="257BC6EC"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print("iteration number $count$");</w:t>
                      </w:r>
                    </w:p>
                    <w:p w14:paraId="188B1E4F"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count += 1;</w:t>
                      </w:r>
                    </w:p>
                    <w:p w14:paraId="2C16769F"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explored := states;</w:t>
                      </w:r>
                    </w:p>
                    <w:p w14:paraId="74D174E5"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paths    := { l + [s]</w:t>
                      </w:r>
                    </w:p>
                    <w:p w14:paraId="227E6BCE"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 l in paths, s in nextStates(l[-1])</w:t>
                      </w:r>
                    </w:p>
                    <w:p w14:paraId="66FA85FD"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 !(s in states)</w:t>
                      </w:r>
                    </w:p>
                    <w:p w14:paraId="33F3380B"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w:t>
                      </w:r>
                    </w:p>
                    <w:p w14:paraId="14B9BE83"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states   += { p[-1] : p in paths };</w:t>
                      </w:r>
                    </w:p>
                    <w:p w14:paraId="34CE6A21"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print("number of states: $#states$");</w:t>
                      </w:r>
                    </w:p>
                    <w:p w14:paraId="6DCA32DA"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if (goal in states) {</w:t>
                      </w:r>
                    </w:p>
                    <w:p w14:paraId="010DBE40"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return arb({ l : l in paths | l[-1] == goal });</w:t>
                      </w:r>
                    </w:p>
                    <w:p w14:paraId="074843D8"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w:t>
                      </w:r>
                    </w:p>
                    <w:p w14:paraId="7A5F577C"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w:t>
                      </w:r>
                    </w:p>
                    <w:p w14:paraId="36AC2739" w14:textId="77777777" w:rsidR="00C571D7" w:rsidRPr="00C31B37" w:rsidRDefault="00C571D7"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DB0C796" w14:textId="41DD5487" w:rsidR="00A543D0" w:rsidRDefault="002623AB" w:rsidP="002623AB">
      <w:pPr>
        <w:pStyle w:val="Beschriftung"/>
        <w:jc w:val="center"/>
      </w:pPr>
      <w:bookmarkStart w:id="23" w:name="_Toc451427635"/>
      <w:r>
        <w:t xml:space="preserve">Abbildung </w:t>
      </w:r>
      <w:r w:rsidR="00C571D7">
        <w:fldChar w:fldCharType="begin"/>
      </w:r>
      <w:r w:rsidR="00C571D7">
        <w:instrText xml:space="preserve"> SEQ Abbildung \* ARABIC </w:instrText>
      </w:r>
      <w:r w:rsidR="00C571D7">
        <w:fldChar w:fldCharType="separate"/>
      </w:r>
      <w:r w:rsidR="002D37B0">
        <w:rPr>
          <w:noProof/>
        </w:rPr>
        <w:t>6</w:t>
      </w:r>
      <w:r w:rsidR="00C571D7">
        <w:rPr>
          <w:noProof/>
        </w:rPr>
        <w:fldChar w:fldCharType="end"/>
      </w:r>
      <w:r>
        <w:t xml:space="preserve">: </w:t>
      </w:r>
      <w:r w:rsidRPr="002623AB">
        <w:rPr>
          <w:rFonts w:ascii="Courier New" w:hAnsi="Courier New" w:cs="Courier New"/>
        </w:rPr>
        <w:t>findPath</w:t>
      </w:r>
      <w:r>
        <w:t xml:space="preserve"> im Schiebepuzzle</w:t>
      </w:r>
      <w:r w:rsidR="00A50F9D">
        <w:t xml:space="preserve"> (SetlX)</w:t>
      </w:r>
      <w:bookmarkEnd w:id="23"/>
    </w:p>
    <w:p w14:paraId="21E58A94" w14:textId="77777777" w:rsidR="00F679BD" w:rsidRDefault="00F679BD" w:rsidP="00F679BD">
      <w:pPr>
        <w:keepNext/>
        <w:jc w:val="both"/>
      </w:pPr>
      <w:r>
        <w:rPr>
          <w:noProof/>
          <w:lang w:eastAsia="de-DE"/>
        </w:rPr>
        <mc:AlternateContent>
          <mc:Choice Requires="wps">
            <w:drawing>
              <wp:inline distT="0" distB="0" distL="0" distR="0" wp14:anchorId="56880A48" wp14:editId="3BFF61CB">
                <wp:extent cx="5760720" cy="2819400"/>
                <wp:effectExtent l="0" t="0" r="11430" b="19050"/>
                <wp:docPr id="5" name="Textfeld 5"/>
                <wp:cNvGraphicFramePr/>
                <a:graphic xmlns:a="http://schemas.openxmlformats.org/drawingml/2006/main">
                  <a:graphicData uri="http://schemas.microsoft.com/office/word/2010/wordprocessingShape">
                    <wps:wsp>
                      <wps:cNvSpPr txBox="1"/>
                      <wps:spPr>
                        <a:xfrm>
                          <a:off x="0" y="0"/>
                          <a:ext cx="5760720" cy="2819400"/>
                        </a:xfrm>
                        <a:prstGeom prst="rect">
                          <a:avLst/>
                        </a:prstGeom>
                        <a:solidFill>
                          <a:schemeClr val="lt1"/>
                        </a:solidFill>
                        <a:ln w="6350">
                          <a:solidFill>
                            <a:prstClr val="black"/>
                          </a:solidFill>
                        </a:ln>
                      </wps:spPr>
                      <wps:txbx>
                        <w:txbxContent>
                          <w:p w14:paraId="3A45271B"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14:paraId="09FA0B42"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14:paraId="588E8B49"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count_states    = 0</w:t>
                            </w:r>
                          </w:p>
                          <w:p w14:paraId="6F826514"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14:paraId="5828757F"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14:paraId="23305D49"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14:paraId="11776C53"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14:paraId="2D836579"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14:paraId="2727C2C2"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14:paraId="69CC1BC1"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C571D7" w:rsidRPr="00C31B37" w:rsidRDefault="00C571D7"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880A48" id="Textfeld 5" o:spid="_x0000_s1034" type="#_x0000_t202" style="width:453.6pt;height:2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" fillcolor="white [3201]" strokeweight=".5pt">
                <v:textbox>
                  <w:txbxContent>
                    <w:p w14:paraId="3A45271B"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def find_path(start, goal, next_states):</w:t>
                      </w:r>
                    </w:p>
                    <w:p w14:paraId="09FA0B42"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count_iteration = 1</w:t>
                      </w:r>
                    </w:p>
                    <w:p w14:paraId="588E8B49"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count_states    = 0</w:t>
                      </w:r>
                    </w:p>
                    <w:p w14:paraId="6F826514"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paths           = Set([start])</w:t>
                      </w:r>
                    </w:p>
                    <w:p w14:paraId="786CB03D"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states          = Set(start)</w:t>
                      </w:r>
                    </w:p>
                    <w:p w14:paraId="7CB21DA6"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while len(states) != count_states:</w:t>
                      </w:r>
                    </w:p>
                    <w:p w14:paraId="5828757F"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count_states = len(states)</w:t>
                      </w:r>
                    </w:p>
                    <w:p w14:paraId="23305D49"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print('Iteration number %s' % count_iteration)</w:t>
                      </w:r>
                    </w:p>
                    <w:p w14:paraId="11776C53"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count_iteration += 1            </w:t>
                      </w:r>
                    </w:p>
                    <w:p w14:paraId="2D836579"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paths = Set(x + [s] </w:t>
                      </w:r>
                    </w:p>
                    <w:p w14:paraId="24D8AB13"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for x in paths for s in next_states(x[-1]) </w:t>
                      </w:r>
                    </w:p>
                    <w:p w14:paraId="2727C2C2"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if not s in states)</w:t>
                      </w:r>
                    </w:p>
                    <w:p w14:paraId="3B675190"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states += Set(p[-1] for p in paths)</w:t>
                      </w:r>
                    </w:p>
                    <w:p w14:paraId="05B0C6ED"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print('Number of states: %s' % len(states))</w:t>
                      </w:r>
                    </w:p>
                    <w:p w14:paraId="69CC1BC1"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if goal in states:</w:t>
                      </w:r>
                    </w:p>
                    <w:p w14:paraId="5651BB04" w14:textId="77777777" w:rsidR="00C571D7" w:rsidRPr="00C31B37" w:rsidRDefault="00C571D7" w:rsidP="00F679BD">
                      <w:pPr>
                        <w:spacing w:after="0"/>
                        <w:rPr>
                          <w:rFonts w:ascii="Courier New" w:hAnsi="Courier New" w:cs="Courier New"/>
                          <w:lang w:val="en-US"/>
                        </w:rPr>
                      </w:pPr>
                      <w:r w:rsidRPr="00F679BD">
                        <w:rPr>
                          <w:rFonts w:ascii="Courier New" w:hAnsi="Courier New" w:cs="Courier New"/>
                          <w:lang w:val="en-US"/>
                        </w:rPr>
                        <w:t xml:space="preserve">            return Set(l for l in paths if l[-1] == goal).arb()</w:t>
                      </w:r>
                    </w:p>
                  </w:txbxContent>
                </v:textbox>
                <w10:anchorlock/>
              </v:shape>
            </w:pict>
          </mc:Fallback>
        </mc:AlternateContent>
      </w:r>
    </w:p>
    <w:p w14:paraId="7E02155F" w14:textId="7F9D2D56" w:rsidR="005434CD" w:rsidRDefault="00F679BD" w:rsidP="00F679BD">
      <w:pPr>
        <w:pStyle w:val="Beschriftung"/>
        <w:jc w:val="center"/>
      </w:pPr>
      <w:bookmarkStart w:id="24" w:name="_Toc451427636"/>
      <w:r>
        <w:t xml:space="preserve">Abbildung </w:t>
      </w:r>
      <w:r w:rsidR="00C571D7">
        <w:fldChar w:fldCharType="begin"/>
      </w:r>
      <w:r w:rsidR="00C571D7">
        <w:instrText xml:space="preserve"> SEQ Abbildung \* ARABIC </w:instrText>
      </w:r>
      <w:r w:rsidR="00C571D7">
        <w:fldChar w:fldCharType="separate"/>
      </w:r>
      <w:r w:rsidR="002D37B0">
        <w:rPr>
          <w:noProof/>
        </w:rPr>
        <w:t>7</w:t>
      </w:r>
      <w:r w:rsidR="00C571D7">
        <w:rPr>
          <w:noProof/>
        </w:rPr>
        <w:fldChar w:fldCharType="end"/>
      </w:r>
      <w:r>
        <w:t xml:space="preserve">: </w:t>
      </w:r>
      <w:r w:rsidRPr="00F679BD">
        <w:rPr>
          <w:rFonts w:ascii="Courier New" w:hAnsi="Courier New" w:cs="Courier New"/>
        </w:rPr>
        <w:t>find_path</w:t>
      </w:r>
      <w:r>
        <w:t xml:space="preserve"> im Schiebepuzzle</w:t>
      </w:r>
      <w:r w:rsidR="00A50F9D">
        <w:t xml:space="preserve"> (Python)</w:t>
      </w:r>
      <w:bookmarkEnd w:id="24"/>
    </w:p>
    <w:p w14:paraId="30FAD3E6" w14:textId="5B740C06" w:rsidR="00FA4455" w:rsidRDefault="00265CEE" w:rsidP="002272B5">
      <w:pPr>
        <w:jc w:val="both"/>
      </w:pPr>
      <w:r>
        <w:t xml:space="preserve">Die Funktion, mit der letztendlich auch der Pfad vom Start-Zustand zum Ziel-Zustand ermittelt wird, ist in Python die </w:t>
      </w:r>
      <w:r w:rsidRPr="00265CEE">
        <w:rPr>
          <w:rFonts w:ascii="Courier New" w:hAnsi="Courier New" w:cs="Courier New"/>
        </w:rPr>
        <w:t>find_path</w:t>
      </w:r>
      <w:r>
        <w:t xml:space="preserve"> Methode. </w:t>
      </w:r>
      <w:r w:rsidR="00FA4455">
        <w:t>Die Parameter, die übergeben werden</w:t>
      </w:r>
      <w:r w:rsidR="009A64AC">
        <w:t>,</w:t>
      </w:r>
      <w:r w:rsidR="00FA4455">
        <w:t xml:space="preserve"> sind identisch zu der SetlX-Implementierung</w:t>
      </w:r>
      <w:r w:rsidR="009A64AC">
        <w:t>.</w:t>
      </w:r>
      <w:r w:rsidR="00FA4455">
        <w:t xml:space="preserve"> </w:t>
      </w:r>
      <w:r>
        <w:t>Die am Anfang der Funktion de</w:t>
      </w:r>
      <w:r w:rsidR="00275719">
        <w:t xml:space="preserve">finierten Variablen weichen vom SetlX-Code um eine Variable ab. Die Variablen </w:t>
      </w:r>
      <w:r w:rsidR="00275719" w:rsidRPr="00275719">
        <w:rPr>
          <w:rFonts w:ascii="Courier New" w:hAnsi="Courier New" w:cs="Courier New"/>
        </w:rPr>
        <w:t>paths</w:t>
      </w:r>
      <w:r w:rsidR="00275719">
        <w:t xml:space="preserve"> und </w:t>
      </w:r>
      <w:r w:rsidR="00275719" w:rsidRPr="00275719">
        <w:rPr>
          <w:rFonts w:ascii="Courier New" w:hAnsi="Courier New" w:cs="Courier New"/>
        </w:rPr>
        <w:t>states</w:t>
      </w:r>
      <w:r w:rsidR="00275719">
        <w:t xml:space="preserve"> sind in beiden Versionen zu finden und der Integer </w:t>
      </w:r>
      <w:r w:rsidR="00275719" w:rsidRPr="00275719">
        <w:rPr>
          <w:rFonts w:ascii="Courier New" w:hAnsi="Courier New" w:cs="Courier New"/>
        </w:rPr>
        <w:t>count_iteration</w:t>
      </w:r>
      <w:r w:rsidR="00275719">
        <w:t xml:space="preserve"> ist in SetlX als </w:t>
      </w:r>
      <w:r w:rsidR="00275719" w:rsidRPr="00275719">
        <w:rPr>
          <w:rFonts w:ascii="Courier New" w:hAnsi="Courier New" w:cs="Courier New"/>
        </w:rPr>
        <w:t>count</w:t>
      </w:r>
      <w:r w:rsidR="00275719">
        <w:t xml:space="preserve"> zu finden. Allerdings werden zur Prüfung ob neue Zustände hinzukommen unterschiedliche Ansätze verwendet. In der Python-Implementierung keine Menge mit allen entdeckten Zuständen, sondern die Prüfung der Anzahl der verschiedenen Zustände verwendet. Somit vergleicht die äußere while-Schleife</w:t>
      </w:r>
      <w:r w:rsidR="001F0196">
        <w:t xml:space="preserve"> </w:t>
      </w:r>
      <w:r w:rsidR="00275719">
        <w:t xml:space="preserve">zwei Integer, während die Vorlage zwei Mengen vergleicht. Abgesehen davon ist der </w:t>
      </w:r>
      <w:r w:rsidR="008021FC">
        <w:t xml:space="preserve">Ablauf sehr ähnlich. Es wird die derzeitige Iteration angegeben, </w:t>
      </w:r>
      <w:r w:rsidR="008021FC">
        <w:lastRenderedPageBreak/>
        <w:t xml:space="preserve">daraufhin die neuen Pfade anhand von </w:t>
      </w:r>
      <w:r w:rsidR="008021FC" w:rsidRPr="008021FC">
        <w:rPr>
          <w:rFonts w:ascii="Courier New" w:hAnsi="Courier New" w:cs="Courier New"/>
        </w:rPr>
        <w:t>next_states</w:t>
      </w:r>
      <w:r w:rsidR="008021FC">
        <w:t xml:space="preserve"> ermittelt und dann alle derzeitigen Zustände der Pfade ermittelt und die Anzahl ausgegeben. Zuletzt wird noch im Falle, dass das Ziel bereits erreicht wurde, ein beliebiger </w:t>
      </w:r>
      <w:r w:rsidR="00FA4455">
        <w:t>Lösungspfad zurückgegeben.</w:t>
      </w:r>
    </w:p>
    <w:p w14:paraId="219FF819" w14:textId="77777777" w:rsidR="00A50F9D" w:rsidRDefault="002623AB" w:rsidP="00A50F9D">
      <w:pPr>
        <w:keepNext/>
        <w:jc w:val="both"/>
      </w:pPr>
      <w:r>
        <w:rPr>
          <w:noProof/>
          <w:lang w:eastAsia="de-DE"/>
        </w:rPr>
        <mc:AlternateContent>
          <mc:Choice Requires="wps">
            <w:drawing>
              <wp:inline distT="0" distB="0" distL="0" distR="0" wp14:anchorId="4F578954" wp14:editId="194D9754">
                <wp:extent cx="5760720" cy="1495425"/>
                <wp:effectExtent l="0" t="0" r="11430" b="28575"/>
                <wp:docPr id="12" name="Textfeld 12"/>
                <wp:cNvGraphicFramePr/>
                <a:graphic xmlns:a="http://schemas.openxmlformats.org/drawingml/2006/main">
                  <a:graphicData uri="http://schemas.microsoft.com/office/word/2010/wordprocessingShape">
                    <wps:wsp>
                      <wps:cNvSpPr txBox="1"/>
                      <wps:spPr>
                        <a:xfrm>
                          <a:off x="0" y="0"/>
                          <a:ext cx="5760720" cy="1495425"/>
                        </a:xfrm>
                        <a:prstGeom prst="rect">
                          <a:avLst/>
                        </a:prstGeom>
                        <a:solidFill>
                          <a:schemeClr val="lt1"/>
                        </a:solidFill>
                        <a:ln w="6350">
                          <a:solidFill>
                            <a:prstClr val="black"/>
                          </a:solidFill>
                        </a:ln>
                      </wps:spPr>
                      <wps:txbx>
                        <w:txbxContent>
                          <w:p w14:paraId="10A0C4E9"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nextStates := procedure(state) {</w:t>
                            </w:r>
                          </w:p>
                          <w:p w14:paraId="02AEEB60"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14:paraId="0D0ACF5F"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Pr>
                                <w:rFonts w:ascii="Courier New" w:hAnsi="Courier New" w:cs="Courier New"/>
                                <w:lang w:val="en-US"/>
                              </w:rPr>
                              <w:t>[dx, dy]</w:t>
                            </w:r>
                            <w:r w:rsidRPr="002623AB">
                              <w:rPr>
                                <w:rFonts w:ascii="Courier New" w:hAnsi="Courier New" w:cs="Courier New"/>
                                <w:lang w:val="en-US"/>
                              </w:rPr>
                              <w:t>)</w:t>
                            </w:r>
                          </w:p>
                          <w:p w14:paraId="72C23987"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 row + </w:t>
                            </w:r>
                            <w:r>
                              <w:rPr>
                                <w:rFonts w:ascii="Courier New" w:hAnsi="Courier New" w:cs="Courier New"/>
                                <w:lang w:val="en-US"/>
                              </w:rPr>
                              <w:t>dx</w:t>
                            </w:r>
                            <w:r w:rsidRPr="002623AB">
                              <w:rPr>
                                <w:rFonts w:ascii="Courier New" w:hAnsi="Courier New" w:cs="Courier New"/>
                                <w:lang w:val="en-US"/>
                              </w:rPr>
                              <w:t xml:space="preserve"> in {1, 2, 3} &amp;&amp; col + </w:t>
                            </w:r>
                            <w:r>
                              <w:rPr>
                                <w:rFonts w:ascii="Courier New" w:hAnsi="Courier New" w:cs="Courier New"/>
                                <w:lang w:val="en-US"/>
                              </w:rPr>
                              <w:t>dy</w:t>
                            </w:r>
                            <w:r w:rsidRPr="002623AB">
                              <w:rPr>
                                <w:rFonts w:ascii="Courier New" w:hAnsi="Courier New" w:cs="Courier New"/>
                                <w:lang w:val="en-US"/>
                              </w:rPr>
                              <w:t xml:space="preserve"> in {1, 2, 3}</w:t>
                            </w:r>
                          </w:p>
                          <w:p w14:paraId="6ADB8261"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C571D7" w:rsidRPr="00C31B37" w:rsidRDefault="00C571D7" w:rsidP="002623AB">
                            <w:pPr>
                              <w:spacing w:after="0"/>
                              <w:rPr>
                                <w:rFonts w:ascii="Courier New" w:hAnsi="Courier New" w:cs="Courier New"/>
                                <w:lang w:val="en-US"/>
                              </w:rPr>
                            </w:pPr>
                            <w:r w:rsidRPr="002623AB">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578954" id="Textfeld 12" o:spid="_x0000_s1035" type="#_x0000_t202" style="width:453.6pt;height:1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" fillcolor="white [3201]" strokeweight=".5pt">
                <v:textbox>
                  <w:txbxContent>
                    <w:p w14:paraId="10A0C4E9"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nextStates := procedure(state) {</w:t>
                      </w:r>
                    </w:p>
                    <w:p w14:paraId="02AEEB60"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directions := { [1, 0], [-1, 0], [0, 1], [0, -1] }; </w:t>
                      </w:r>
                    </w:p>
                    <w:p w14:paraId="0B88755B"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[row, col] := findBlank(state);</w:t>
                      </w:r>
                    </w:p>
                    <w:p w14:paraId="0D0ACF5F"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return { moveDir(state, row, col, </w:t>
                      </w:r>
                      <w:r>
                        <w:rPr>
                          <w:rFonts w:ascii="Courier New" w:hAnsi="Courier New" w:cs="Courier New"/>
                          <w:lang w:val="en-US"/>
                        </w:rPr>
                        <w:t>[dx, dy]</w:t>
                      </w:r>
                      <w:r w:rsidRPr="002623AB">
                        <w:rPr>
                          <w:rFonts w:ascii="Courier New" w:hAnsi="Courier New" w:cs="Courier New"/>
                          <w:lang w:val="en-US"/>
                        </w:rPr>
                        <w:t>)</w:t>
                      </w:r>
                    </w:p>
                    <w:p w14:paraId="72C23987"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 move in directions</w:t>
                      </w:r>
                    </w:p>
                    <w:p w14:paraId="2025F2AC"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 row + </w:t>
                      </w:r>
                      <w:r>
                        <w:rPr>
                          <w:rFonts w:ascii="Courier New" w:hAnsi="Courier New" w:cs="Courier New"/>
                          <w:lang w:val="en-US"/>
                        </w:rPr>
                        <w:t>dx</w:t>
                      </w:r>
                      <w:r w:rsidRPr="002623AB">
                        <w:rPr>
                          <w:rFonts w:ascii="Courier New" w:hAnsi="Courier New" w:cs="Courier New"/>
                          <w:lang w:val="en-US"/>
                        </w:rPr>
                        <w:t xml:space="preserve"> in {1, 2, 3} &amp;&amp; col + </w:t>
                      </w:r>
                      <w:r>
                        <w:rPr>
                          <w:rFonts w:ascii="Courier New" w:hAnsi="Courier New" w:cs="Courier New"/>
                          <w:lang w:val="en-US"/>
                        </w:rPr>
                        <w:t>dy</w:t>
                      </w:r>
                      <w:r w:rsidRPr="002623AB">
                        <w:rPr>
                          <w:rFonts w:ascii="Courier New" w:hAnsi="Courier New" w:cs="Courier New"/>
                          <w:lang w:val="en-US"/>
                        </w:rPr>
                        <w:t xml:space="preserve"> in {1, 2, 3}</w:t>
                      </w:r>
                    </w:p>
                    <w:p w14:paraId="6ADB8261" w14:textId="77777777" w:rsidR="00C571D7" w:rsidRPr="002623AB" w:rsidRDefault="00C571D7" w:rsidP="002623AB">
                      <w:pPr>
                        <w:spacing w:after="0"/>
                        <w:rPr>
                          <w:rFonts w:ascii="Courier New" w:hAnsi="Courier New" w:cs="Courier New"/>
                          <w:lang w:val="en-US"/>
                        </w:rPr>
                      </w:pPr>
                      <w:r w:rsidRPr="002623AB">
                        <w:rPr>
                          <w:rFonts w:ascii="Courier New" w:hAnsi="Courier New" w:cs="Courier New"/>
                          <w:lang w:val="en-US"/>
                        </w:rPr>
                        <w:t xml:space="preserve">           };</w:t>
                      </w:r>
                    </w:p>
                    <w:p w14:paraId="0225B189" w14:textId="77777777" w:rsidR="00C571D7" w:rsidRPr="00C31B37" w:rsidRDefault="00C571D7" w:rsidP="002623AB">
                      <w:pPr>
                        <w:spacing w:after="0"/>
                        <w:rPr>
                          <w:rFonts w:ascii="Courier New" w:hAnsi="Courier New" w:cs="Courier New"/>
                          <w:lang w:val="en-US"/>
                        </w:rPr>
                      </w:pPr>
                      <w:r w:rsidRPr="002623AB">
                        <w:rPr>
                          <w:rFonts w:ascii="Courier New" w:hAnsi="Courier New" w:cs="Courier New"/>
                          <w:lang w:val="en-US"/>
                        </w:rPr>
                        <w:t>};</w:t>
                      </w:r>
                    </w:p>
                  </w:txbxContent>
                </v:textbox>
                <w10:anchorlock/>
              </v:shape>
            </w:pict>
          </mc:Fallback>
        </mc:AlternateContent>
      </w:r>
    </w:p>
    <w:p w14:paraId="10FD8CE2" w14:textId="413C4EA0" w:rsidR="002623AB" w:rsidRDefault="00A50F9D" w:rsidP="00A50F9D">
      <w:pPr>
        <w:pStyle w:val="Beschriftung"/>
        <w:jc w:val="center"/>
      </w:pPr>
      <w:bookmarkStart w:id="25" w:name="_Toc451427637"/>
      <w:r>
        <w:t xml:space="preserve">Abbildung </w:t>
      </w:r>
      <w:r w:rsidR="00C571D7">
        <w:fldChar w:fldCharType="begin"/>
      </w:r>
      <w:r w:rsidR="00C571D7">
        <w:instrText xml:space="preserve"> SEQ Abbildung \* ARABIC </w:instrText>
      </w:r>
      <w:r w:rsidR="00C571D7">
        <w:fldChar w:fldCharType="separate"/>
      </w:r>
      <w:r w:rsidR="002D37B0">
        <w:rPr>
          <w:noProof/>
        </w:rPr>
        <w:t>8</w:t>
      </w:r>
      <w:r w:rsidR="00C571D7">
        <w:rPr>
          <w:noProof/>
        </w:rPr>
        <w:fldChar w:fldCharType="end"/>
      </w:r>
      <w:r>
        <w:t xml:space="preserve">: </w:t>
      </w:r>
      <w:r w:rsidRPr="00A50F9D">
        <w:rPr>
          <w:rFonts w:ascii="Courier New" w:hAnsi="Courier New" w:cs="Courier New"/>
        </w:rPr>
        <w:t>nextStates</w:t>
      </w:r>
      <w:r>
        <w:t xml:space="preserve"> im Schiebepuzzle (SetlX)</w:t>
      </w:r>
      <w:bookmarkEnd w:id="25"/>
    </w:p>
    <w:p w14:paraId="6A127D9C" w14:textId="77777777" w:rsidR="00F679BD" w:rsidRDefault="00F679BD" w:rsidP="00F679BD">
      <w:pPr>
        <w:keepNext/>
        <w:jc w:val="both"/>
      </w:pPr>
      <w:r>
        <w:rPr>
          <w:noProof/>
          <w:lang w:eastAsia="de-DE"/>
        </w:rPr>
        <mc:AlternateContent>
          <mc:Choice Requires="wps">
            <w:drawing>
              <wp:inline distT="0" distB="0" distL="0" distR="0" wp14:anchorId="5D9E0CCE" wp14:editId="135E2ADB">
                <wp:extent cx="5760720" cy="1304925"/>
                <wp:effectExtent l="0" t="0" r="11430" b="28575"/>
                <wp:docPr id="7" name="Textfeld 7"/>
                <wp:cNvGraphicFramePr/>
                <a:graphic xmlns:a="http://schemas.openxmlformats.org/drawingml/2006/main">
                  <a:graphicData uri="http://schemas.microsoft.com/office/word/2010/wordprocessingShape">
                    <wps:wsp>
                      <wps:cNvSpPr txBox="1"/>
                      <wps:spPr>
                        <a:xfrm>
                          <a:off x="0" y="0"/>
                          <a:ext cx="5760720" cy="1304925"/>
                        </a:xfrm>
                        <a:prstGeom prst="rect">
                          <a:avLst/>
                        </a:prstGeom>
                        <a:solidFill>
                          <a:schemeClr val="lt1"/>
                        </a:solidFill>
                        <a:ln w="6350">
                          <a:solidFill>
                            <a:prstClr val="black"/>
                          </a:solidFill>
                        </a:ln>
                      </wps:spPr>
                      <wps:txbx>
                        <w:txbxContent>
                          <w:p w14:paraId="795791BA"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def next_states(state):</w:t>
                            </w:r>
                          </w:p>
                          <w:p w14:paraId="2F7E8B6D"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14:paraId="32E8B02D"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14:paraId="23BB71B6"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14:paraId="690611E8"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14:paraId="28E9D35D" w14:textId="77777777" w:rsidR="00C571D7" w:rsidRPr="00C31B37" w:rsidRDefault="00C571D7"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9E0CCE" id="Textfeld 7" o:spid="_x0000_s1036" type="#_x0000_t202" style="width:453.6pt;height:10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" fillcolor="white [3201]" strokeweight=".5pt">
                <v:textbox>
                  <w:txbxContent>
                    <w:p w14:paraId="795791BA"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def next_states(state):</w:t>
                      </w:r>
                    </w:p>
                    <w:p w14:paraId="2F7E8B6D"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directions = [(1, 0), (-1 ,0), (0, 1), (0, -1)]</w:t>
                      </w:r>
                    </w:p>
                    <w:p w14:paraId="24B79C02"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(row, col) = find_blank(state)</w:t>
                      </w:r>
                    </w:p>
                    <w:p w14:paraId="32E8B02D"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ns         = [move_dir(state, row, col, (dx, dy)) </w:t>
                      </w:r>
                    </w:p>
                    <w:p w14:paraId="23BB71B6"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for (dx, dy) in directions </w:t>
                      </w:r>
                    </w:p>
                    <w:p w14:paraId="690611E8"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if 0 &lt;= row + dx &lt;= 2 and 0 &lt;= col + dy &lt;= 2]</w:t>
                      </w:r>
                    </w:p>
                    <w:p w14:paraId="28E9D35D" w14:textId="77777777" w:rsidR="00C571D7" w:rsidRPr="00C31B37" w:rsidRDefault="00C571D7" w:rsidP="00F679BD">
                      <w:pPr>
                        <w:spacing w:after="0"/>
                        <w:rPr>
                          <w:rFonts w:ascii="Courier New" w:hAnsi="Courier New" w:cs="Courier New"/>
                          <w:lang w:val="en-US"/>
                        </w:rPr>
                      </w:pPr>
                      <w:r w:rsidRPr="00F679BD">
                        <w:rPr>
                          <w:rFonts w:ascii="Courier New" w:hAnsi="Courier New" w:cs="Courier New"/>
                          <w:lang w:val="en-US"/>
                        </w:rPr>
                        <w:t xml:space="preserve">    return ns</w:t>
                      </w:r>
                    </w:p>
                  </w:txbxContent>
                </v:textbox>
                <w10:anchorlock/>
              </v:shape>
            </w:pict>
          </mc:Fallback>
        </mc:AlternateContent>
      </w:r>
    </w:p>
    <w:p w14:paraId="6269BCC3" w14:textId="65E130F9" w:rsidR="00F679BD" w:rsidRDefault="00F679BD" w:rsidP="00F679BD">
      <w:pPr>
        <w:pStyle w:val="Beschriftung"/>
        <w:jc w:val="center"/>
      </w:pPr>
      <w:bookmarkStart w:id="26" w:name="_Toc451427638"/>
      <w:r>
        <w:t xml:space="preserve">Abbildung </w:t>
      </w:r>
      <w:r w:rsidR="00C571D7">
        <w:fldChar w:fldCharType="begin"/>
      </w:r>
      <w:r w:rsidR="00C571D7">
        <w:instrText xml:space="preserve"> SEQ Abbildung \* ARABIC </w:instrText>
      </w:r>
      <w:r w:rsidR="00C571D7">
        <w:fldChar w:fldCharType="separate"/>
      </w:r>
      <w:r w:rsidR="002D37B0">
        <w:rPr>
          <w:noProof/>
        </w:rPr>
        <w:t>9</w:t>
      </w:r>
      <w:r w:rsidR="00C571D7">
        <w:rPr>
          <w:noProof/>
        </w:rPr>
        <w:fldChar w:fldCharType="end"/>
      </w:r>
      <w:r>
        <w:t xml:space="preserve">: </w:t>
      </w:r>
      <w:r w:rsidRPr="00F679BD">
        <w:rPr>
          <w:rFonts w:ascii="Courier New" w:hAnsi="Courier New" w:cs="Courier New"/>
        </w:rPr>
        <w:t>next_states</w:t>
      </w:r>
      <w:r>
        <w:t xml:space="preserve"> im Schiebepuzzle</w:t>
      </w:r>
      <w:r w:rsidR="00A50F9D">
        <w:t xml:space="preserve"> (Python)</w:t>
      </w:r>
      <w:bookmarkEnd w:id="26"/>
    </w:p>
    <w:p w14:paraId="0D7B5EAF" w14:textId="3CF9D44A" w:rsidR="00FA4455" w:rsidRDefault="00FA4455" w:rsidP="002272B5">
      <w:pPr>
        <w:jc w:val="both"/>
      </w:pPr>
      <w:r>
        <w:t xml:space="preserve">In </w:t>
      </w:r>
      <w:r w:rsidRPr="00FA4455">
        <w:rPr>
          <w:rFonts w:ascii="Courier New" w:hAnsi="Courier New" w:cs="Courier New"/>
        </w:rPr>
        <w:t>find_path</w:t>
      </w:r>
      <w:r>
        <w:t xml:space="preserve"> muss, für die Ermittlung der möglichen Pfade, die Funktion </w:t>
      </w:r>
      <w:r w:rsidRPr="00FA4455">
        <w:rPr>
          <w:rFonts w:ascii="Courier New" w:hAnsi="Courier New" w:cs="Courier New"/>
        </w:rPr>
        <w:t>next_states</w:t>
      </w:r>
      <w:r>
        <w:t xml:space="preserve"> aufgerufen werden. </w:t>
      </w:r>
      <w:r w:rsidR="005A0366">
        <w:t>Diese gibt eine</w:t>
      </w:r>
      <w:r>
        <w:t xml:space="preserve"> Liste zurück, die alle erreichbaren Zustände vom Zustand </w:t>
      </w:r>
      <w:r w:rsidRPr="00FA4455">
        <w:rPr>
          <w:rFonts w:ascii="Courier New" w:hAnsi="Courier New" w:cs="Courier New"/>
        </w:rPr>
        <w:t>state</w:t>
      </w:r>
      <w:r w:rsidR="005A0366">
        <w:t xml:space="preserve">, der als Parameter übergeben wird, </w:t>
      </w:r>
      <w:r>
        <w:t>enthält.</w:t>
      </w:r>
      <w:r w:rsidR="005A0366">
        <w:t xml:space="preserve"> In SetlX wird diese Liste als Menge zurückgegeben, allerdings werden Listen in diesem Fall bevorzugt, da sie </w:t>
      </w:r>
      <w:r w:rsidR="007C19AA">
        <w:t>in Python geläufiger verwendet werden</w:t>
      </w:r>
      <w:r w:rsidR="005A0366">
        <w:t xml:space="preserve"> und keine Mengeneigenschaften in dieser Situation benötigt werden.</w:t>
      </w:r>
      <w:r>
        <w:t xml:space="preserve"> </w:t>
      </w:r>
      <w:r w:rsidR="005A0366">
        <w:t>Die Richtungen werden allerdings nicht wie im SetlX-Programm als Menge von Listen, sondern als Liste von Tupeln definiert</w:t>
      </w:r>
      <w:r w:rsidR="001F0196">
        <w:t>, da Tupel in Python, so wie Listen in SetlX, unzipped werden können</w:t>
      </w:r>
      <w:r w:rsidR="005A0366">
        <w:t xml:space="preserve">. </w:t>
      </w:r>
      <w:r w:rsidR="0045784B">
        <w:t xml:space="preserve">Eine Änderung, die an der Vorlage unternommen wurde ist, dass die Bewegung von einer Variable </w:t>
      </w:r>
      <w:r w:rsidR="0045784B" w:rsidRPr="0045784B">
        <w:rPr>
          <w:rFonts w:ascii="Courier New" w:hAnsi="Courier New" w:cs="Courier New"/>
        </w:rPr>
        <w:t>move</w:t>
      </w:r>
      <w:r w:rsidR="0045784B">
        <w:t xml:space="preserve"> auf zwei Variablen </w:t>
      </w:r>
      <w:r w:rsidR="0045784B" w:rsidRPr="0045784B">
        <w:rPr>
          <w:rFonts w:ascii="Courier New" w:hAnsi="Courier New" w:cs="Courier New"/>
        </w:rPr>
        <w:t>dx</w:t>
      </w:r>
      <w:r w:rsidR="0045784B">
        <w:t xml:space="preserve"> und </w:t>
      </w:r>
      <w:r w:rsidR="0045784B" w:rsidRPr="0045784B">
        <w:rPr>
          <w:rFonts w:ascii="Courier New" w:hAnsi="Courier New" w:cs="Courier New"/>
        </w:rPr>
        <w:t>dy</w:t>
      </w:r>
      <w:r w:rsidR="0045784B">
        <w:t xml:space="preserve"> aufgeteilt wurden.</w:t>
      </w:r>
    </w:p>
    <w:p w14:paraId="50EC0AE2" w14:textId="77777777" w:rsidR="00A50F9D" w:rsidRDefault="00A50F9D" w:rsidP="00A50F9D">
      <w:pPr>
        <w:keepNext/>
        <w:jc w:val="both"/>
      </w:pPr>
      <w:r>
        <w:rPr>
          <w:noProof/>
          <w:lang w:eastAsia="de-DE"/>
        </w:rPr>
        <mc:AlternateContent>
          <mc:Choice Requires="wps">
            <w:drawing>
              <wp:inline distT="0" distB="0" distL="0" distR="0" wp14:anchorId="1E9EDC3E" wp14:editId="4F73F157">
                <wp:extent cx="5760720" cy="1323975"/>
                <wp:effectExtent l="0" t="0" r="11430" b="28575"/>
                <wp:docPr id="13" name="Textfeld 13"/>
                <wp:cNvGraphicFramePr/>
                <a:graphic xmlns:a="http://schemas.openxmlformats.org/drawingml/2006/main">
                  <a:graphicData uri="http://schemas.microsoft.com/office/word/2010/wordprocessingShape">
                    <wps:wsp>
                      <wps:cNvSpPr txBox="1"/>
                      <wps:spPr>
                        <a:xfrm>
                          <a:off x="0" y="0"/>
                          <a:ext cx="5760720" cy="1323975"/>
                        </a:xfrm>
                        <a:prstGeom prst="rect">
                          <a:avLst/>
                        </a:prstGeom>
                        <a:solidFill>
                          <a:schemeClr val="lt1"/>
                        </a:solidFill>
                        <a:ln w="6350">
                          <a:solidFill>
                            <a:prstClr val="black"/>
                          </a:solidFill>
                        </a:ln>
                      </wps:spPr>
                      <wps:txbx>
                        <w:txbxContent>
                          <w:p w14:paraId="19BD6B30"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14:paraId="12C5E183"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 xml:space="preserve">    [dx, dy]  := dir;</w:t>
                            </w:r>
                          </w:p>
                          <w:p w14:paraId="4C692698"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14:paraId="78FA8469"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14:paraId="3DB69F43"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14:paraId="2208B591"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14:paraId="432A488D" w14:textId="77777777" w:rsidR="00C571D7" w:rsidRPr="00C31B37" w:rsidRDefault="00C571D7"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9EDC3E" id="Textfeld 13" o:spid="_x0000_s1037" type="#_x0000_t202" style="width:453.6pt;height:10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" fillcolor="white [3201]" strokeweight=".5pt">
                <v:textbox>
                  <w:txbxContent>
                    <w:p w14:paraId="19BD6B30"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moveDir := procedure(state, row, col, dir) {</w:t>
                      </w:r>
                    </w:p>
                    <w:p w14:paraId="12C5E183"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 xml:space="preserve">    [dx, dy]  := dir;</w:t>
                      </w:r>
                    </w:p>
                    <w:p w14:paraId="4C692698"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 xml:space="preserve">    nextState := state;</w:t>
                      </w:r>
                    </w:p>
                    <w:p w14:paraId="78FA8469"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 xml:space="preserve">    nextState[row     ][col     ] := state[row + dx][col + dy];</w:t>
                      </w:r>
                    </w:p>
                    <w:p w14:paraId="3DB69F43"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 xml:space="preserve">    nextState[row + dx][col + dy] := 0;</w:t>
                      </w:r>
                    </w:p>
                    <w:p w14:paraId="2208B591" w14:textId="77777777" w:rsidR="00C571D7" w:rsidRPr="00A50F9D" w:rsidRDefault="00C571D7" w:rsidP="00A50F9D">
                      <w:pPr>
                        <w:spacing w:after="0"/>
                        <w:rPr>
                          <w:rFonts w:ascii="Courier New" w:hAnsi="Courier New" w:cs="Courier New"/>
                          <w:lang w:val="en-US"/>
                        </w:rPr>
                      </w:pPr>
                      <w:r w:rsidRPr="00A50F9D">
                        <w:rPr>
                          <w:rFonts w:ascii="Courier New" w:hAnsi="Courier New" w:cs="Courier New"/>
                          <w:lang w:val="en-US"/>
                        </w:rPr>
                        <w:t xml:space="preserve">    return nextState;</w:t>
                      </w:r>
                    </w:p>
                    <w:p w14:paraId="432A488D" w14:textId="77777777" w:rsidR="00C571D7" w:rsidRPr="00C31B37" w:rsidRDefault="00C571D7"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0A6A597F" w14:textId="6636264D" w:rsidR="00A50F9D" w:rsidRDefault="00A50F9D" w:rsidP="00A50F9D">
      <w:pPr>
        <w:pStyle w:val="Beschriftung"/>
        <w:jc w:val="center"/>
      </w:pPr>
      <w:bookmarkStart w:id="27" w:name="_Toc451427639"/>
      <w:r>
        <w:t xml:space="preserve">Abbildung </w:t>
      </w:r>
      <w:r w:rsidR="00C571D7">
        <w:fldChar w:fldCharType="begin"/>
      </w:r>
      <w:r w:rsidR="00C571D7">
        <w:instrText xml:space="preserve"> SEQ Abbildung \* ARABIC </w:instrText>
      </w:r>
      <w:r w:rsidR="00C571D7">
        <w:fldChar w:fldCharType="separate"/>
      </w:r>
      <w:r w:rsidR="002D37B0">
        <w:rPr>
          <w:noProof/>
        </w:rPr>
        <w:t>10</w:t>
      </w:r>
      <w:r w:rsidR="00C571D7">
        <w:rPr>
          <w:noProof/>
        </w:rPr>
        <w:fldChar w:fldCharType="end"/>
      </w:r>
      <w:r>
        <w:t xml:space="preserve">: </w:t>
      </w:r>
      <w:r w:rsidRPr="00A50F9D">
        <w:rPr>
          <w:rFonts w:ascii="Courier New" w:hAnsi="Courier New" w:cs="Courier New"/>
        </w:rPr>
        <w:t>movDir</w:t>
      </w:r>
      <w:r>
        <w:t xml:space="preserve"> im Schiebepuzzle (SetlX)</w:t>
      </w:r>
      <w:bookmarkEnd w:id="27"/>
    </w:p>
    <w:p w14:paraId="2CF80500" w14:textId="77777777" w:rsidR="00F679BD" w:rsidRDefault="00F679BD" w:rsidP="00F679BD">
      <w:pPr>
        <w:keepNext/>
        <w:jc w:val="both"/>
      </w:pPr>
      <w:r>
        <w:rPr>
          <w:noProof/>
          <w:lang w:eastAsia="de-DE"/>
        </w:rPr>
        <w:lastRenderedPageBreak/>
        <mc:AlternateContent>
          <mc:Choice Requires="wps">
            <w:drawing>
              <wp:inline distT="0" distB="0" distL="0" distR="0" wp14:anchorId="2DFE8700" wp14:editId="188DD029">
                <wp:extent cx="5760720" cy="1162050"/>
                <wp:effectExtent l="0" t="0" r="11430" b="19050"/>
                <wp:docPr id="8" name="Textfeld 8"/>
                <wp:cNvGraphicFramePr/>
                <a:graphic xmlns:a="http://schemas.openxmlformats.org/drawingml/2006/main">
                  <a:graphicData uri="http://schemas.microsoft.com/office/word/2010/wordprocessingShape">
                    <wps:wsp>
                      <wps:cNvSpPr txBox="1"/>
                      <wps:spPr>
                        <a:xfrm>
                          <a:off x="0" y="0"/>
                          <a:ext cx="5760720" cy="1162050"/>
                        </a:xfrm>
                        <a:prstGeom prst="rect">
                          <a:avLst/>
                        </a:prstGeom>
                        <a:solidFill>
                          <a:schemeClr val="lt1"/>
                        </a:solidFill>
                        <a:ln w="6350">
                          <a:solidFill>
                            <a:prstClr val="black"/>
                          </a:solidFill>
                        </a:ln>
                      </wps:spPr>
                      <wps:txbx>
                        <w:txbxContent>
                          <w:p w14:paraId="2F1A966E"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14:paraId="2A09D41A"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14:paraId="561AB0A0"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14:paraId="10FEC76B"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14:paraId="1935118A" w14:textId="77777777" w:rsidR="00C571D7" w:rsidRPr="00C31B37" w:rsidRDefault="00C571D7"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E8700" id="Textfeld 8" o:spid="_x0000_s1038" type="#_x0000_t202" style="width:453.6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" fillcolor="white [3201]" strokeweight=".5pt">
                <v:textbox>
                  <w:txbxContent>
                    <w:p w14:paraId="2F1A966E"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def move_dir(state, row, col, direction):</w:t>
                      </w:r>
                    </w:p>
                    <w:p w14:paraId="2A09D41A"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(dx, dy)   = direction</w:t>
                      </w:r>
                    </w:p>
                    <w:p w14:paraId="561AB0A0"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next_state = [</w:t>
                      </w:r>
                      <w:r w:rsidRPr="0045784B">
                        <w:rPr>
                          <w:rFonts w:ascii="Courier New" w:hAnsi="Courier New" w:cs="Courier New"/>
                          <w:lang w:val="en-US"/>
                        </w:rPr>
                        <w:t>list</w:t>
                      </w:r>
                      <w:r w:rsidRPr="00F679BD">
                        <w:rPr>
                          <w:rFonts w:ascii="Courier New" w:hAnsi="Courier New" w:cs="Courier New"/>
                          <w:lang w:val="en-US"/>
                        </w:rPr>
                        <w:t>(x) for x in state]</w:t>
                      </w:r>
                    </w:p>
                    <w:p w14:paraId="58F6D964"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next_state[row][col] = next_state[row + dx][col + dy]</w:t>
                      </w:r>
                    </w:p>
                    <w:p w14:paraId="10FEC76B"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next_state[row + dx][col + dy] = 0</w:t>
                      </w:r>
                    </w:p>
                    <w:p w14:paraId="1935118A" w14:textId="77777777" w:rsidR="00C571D7" w:rsidRPr="00C31B37" w:rsidRDefault="00C571D7" w:rsidP="00F679BD">
                      <w:pPr>
                        <w:spacing w:after="0"/>
                        <w:rPr>
                          <w:rFonts w:ascii="Courier New" w:hAnsi="Courier New" w:cs="Courier New"/>
                          <w:lang w:val="en-US"/>
                        </w:rPr>
                      </w:pPr>
                      <w:r w:rsidRPr="00F679BD">
                        <w:rPr>
                          <w:rFonts w:ascii="Courier New" w:hAnsi="Courier New" w:cs="Courier New"/>
                          <w:lang w:val="en-US"/>
                        </w:rPr>
                        <w:t xml:space="preserve">    return next_state</w:t>
                      </w:r>
                    </w:p>
                  </w:txbxContent>
                </v:textbox>
                <w10:anchorlock/>
              </v:shape>
            </w:pict>
          </mc:Fallback>
        </mc:AlternateContent>
      </w:r>
    </w:p>
    <w:p w14:paraId="41E49CC1" w14:textId="205B4232" w:rsidR="00F679BD" w:rsidRDefault="00F679BD" w:rsidP="00F679BD">
      <w:pPr>
        <w:pStyle w:val="Beschriftung"/>
        <w:jc w:val="center"/>
      </w:pPr>
      <w:bookmarkStart w:id="28" w:name="_Toc451427640"/>
      <w:r>
        <w:t xml:space="preserve">Abbildung </w:t>
      </w:r>
      <w:r w:rsidR="00C571D7">
        <w:fldChar w:fldCharType="begin"/>
      </w:r>
      <w:r w:rsidR="00C571D7">
        <w:instrText xml:space="preserve"> SEQ Abbildung \* ARABIC </w:instrText>
      </w:r>
      <w:r w:rsidR="00C571D7">
        <w:fldChar w:fldCharType="separate"/>
      </w:r>
      <w:r w:rsidR="002D37B0">
        <w:rPr>
          <w:noProof/>
        </w:rPr>
        <w:t>11</w:t>
      </w:r>
      <w:r w:rsidR="00C571D7">
        <w:rPr>
          <w:noProof/>
        </w:rPr>
        <w:fldChar w:fldCharType="end"/>
      </w:r>
      <w:r>
        <w:t xml:space="preserve">: </w:t>
      </w:r>
      <w:r w:rsidRPr="00F679BD">
        <w:rPr>
          <w:rFonts w:ascii="Courier New" w:hAnsi="Courier New" w:cs="Courier New"/>
        </w:rPr>
        <w:t>mov_dir</w:t>
      </w:r>
      <w:r>
        <w:t xml:space="preserve"> im Schiebepuzzle</w:t>
      </w:r>
      <w:r w:rsidR="00A50F9D">
        <w:t xml:space="preserve"> (Python)</w:t>
      </w:r>
      <w:bookmarkEnd w:id="28"/>
    </w:p>
    <w:p w14:paraId="7A5E6416" w14:textId="3D76C958" w:rsidR="005A0366" w:rsidRDefault="005A0366" w:rsidP="002272B5">
      <w:pPr>
        <w:jc w:val="both"/>
      </w:pPr>
      <w:r>
        <w:t xml:space="preserve">Die Methode </w:t>
      </w:r>
      <w:r w:rsidRPr="00D80F6A">
        <w:rPr>
          <w:rFonts w:ascii="Courier New" w:hAnsi="Courier New" w:cs="Courier New"/>
        </w:rPr>
        <w:t>mov</w:t>
      </w:r>
      <w:r w:rsidR="00F34FB9">
        <w:rPr>
          <w:rFonts w:ascii="Courier New" w:hAnsi="Courier New" w:cs="Courier New"/>
        </w:rPr>
        <w:t>e</w:t>
      </w:r>
      <w:r w:rsidRPr="00D80F6A">
        <w:rPr>
          <w:rFonts w:ascii="Courier New" w:hAnsi="Courier New" w:cs="Courier New"/>
        </w:rPr>
        <w:t>_dir</w:t>
      </w:r>
      <w:r>
        <w:t xml:space="preserve"> erhält dieselben Parameter wie in der Vorlage und gibt den nächsten Zustand zurück, nachdem vom derzeitigen Zustand aus eine Bewegung in entweder die x- oder die y-Achse erfolgt.</w:t>
      </w:r>
      <w:r w:rsidR="00D80F6A">
        <w:t xml:space="preserve"> </w:t>
      </w:r>
      <w:r w:rsidR="009A64AC">
        <w:t xml:space="preserve">Einer der </w:t>
      </w:r>
      <w:r w:rsidR="00D80F6A">
        <w:t>Unterschied</w:t>
      </w:r>
      <w:r w:rsidR="009A64AC">
        <w:t>e</w:t>
      </w:r>
      <w:r w:rsidR="00D80F6A">
        <w:t xml:space="preserve"> zur ursprünglichen Umsetzung ist hier, wie zuvor bereits erwähnt wurde, dass die Richtung als Tupel und nicht als Liste gewertet wird.</w:t>
      </w:r>
    </w:p>
    <w:p w14:paraId="1232A73E" w14:textId="72D22459" w:rsidR="0045784B" w:rsidRDefault="0045784B" w:rsidP="002272B5">
      <w:pPr>
        <w:jc w:val="both"/>
      </w:pPr>
      <w:r>
        <w:t xml:space="preserve">Ein erheblicher Unterschied zwischen den beiden Implementierungen ist das initiale Setzen der Variable </w:t>
      </w:r>
      <w:r w:rsidRPr="0045784B">
        <w:rPr>
          <w:rFonts w:ascii="Courier New" w:hAnsi="Courier New" w:cs="Courier New"/>
        </w:rPr>
        <w:t>next_state</w:t>
      </w:r>
      <w:r>
        <w:t xml:space="preserve">. Während in SetlX der Parameter </w:t>
      </w:r>
      <w:r w:rsidRPr="0045784B">
        <w:rPr>
          <w:rFonts w:ascii="Courier New" w:hAnsi="Courier New" w:cs="Courier New"/>
        </w:rPr>
        <w:t>state</w:t>
      </w:r>
      <w:r>
        <w:t xml:space="preserve"> dafür verwendet wird und eine einfache Zuweisung erfolgt, muss in Python die </w:t>
      </w:r>
      <w:r w:rsidRPr="0045784B">
        <w:rPr>
          <w:rFonts w:ascii="Courier New" w:hAnsi="Courier New" w:cs="Courier New"/>
        </w:rPr>
        <w:t>list()</w:t>
      </w:r>
      <w:r>
        <w:t xml:space="preserve"> Funktion auf alle Listen in </w:t>
      </w:r>
      <w:r w:rsidRPr="0045784B">
        <w:rPr>
          <w:rFonts w:ascii="Courier New" w:hAnsi="Courier New" w:cs="Courier New"/>
        </w:rPr>
        <w:t>state</w:t>
      </w:r>
      <w:r>
        <w:t xml:space="preserve"> verwendet werden. Grund dafür ist, dass ansonsten die Referenzen übergeben werden und somit dann die Werte von </w:t>
      </w:r>
      <w:r w:rsidRPr="0045784B">
        <w:rPr>
          <w:rFonts w:ascii="Courier New" w:hAnsi="Courier New" w:cs="Courier New"/>
        </w:rPr>
        <w:t>state</w:t>
      </w:r>
      <w:r>
        <w:t xml:space="preserve"> ebenfalls geändert werden, wenn sie in </w:t>
      </w:r>
      <w:r w:rsidRPr="0045784B">
        <w:rPr>
          <w:rFonts w:ascii="Courier New" w:hAnsi="Courier New" w:cs="Courier New"/>
        </w:rPr>
        <w:t>next_state</w:t>
      </w:r>
      <w:r>
        <w:t xml:space="preserve"> bearbeitet werden. Durch die </w:t>
      </w:r>
      <w:r w:rsidRPr="0045784B">
        <w:rPr>
          <w:rFonts w:ascii="Courier New" w:hAnsi="Courier New" w:cs="Courier New"/>
        </w:rPr>
        <w:t>list()</w:t>
      </w:r>
      <w:r w:rsidR="001276AB">
        <w:t>-</w:t>
      </w:r>
      <w:r>
        <w:t xml:space="preserve">Funktion wird eine Kopie erzeugt und somit sind </w:t>
      </w:r>
      <w:r w:rsidRPr="0045784B">
        <w:rPr>
          <w:rFonts w:ascii="Courier New" w:hAnsi="Courier New" w:cs="Courier New"/>
        </w:rPr>
        <w:t>next_state</w:t>
      </w:r>
      <w:r>
        <w:t xml:space="preserve"> und </w:t>
      </w:r>
      <w:r w:rsidRPr="0045784B">
        <w:rPr>
          <w:rFonts w:ascii="Courier New" w:hAnsi="Courier New" w:cs="Courier New"/>
        </w:rPr>
        <w:t>state</w:t>
      </w:r>
      <w:r>
        <w:t xml:space="preserve"> zwei unabhängige Listen.</w:t>
      </w:r>
      <w:r w:rsidR="008C6625">
        <w:t xml:space="preserve"> SetlX erkennt an dieser Stelle intern, ob ein Objekt geändert wurde und erstellt gegebenenfalls eine Kopie. Deshalb wird dieser Aufruf nur in der Python-Version benötigt. </w:t>
      </w:r>
    </w:p>
    <w:p w14:paraId="3C46A3C1" w14:textId="77777777" w:rsidR="00A50F9D" w:rsidRDefault="00A50F9D" w:rsidP="00A50F9D">
      <w:pPr>
        <w:keepNext/>
        <w:jc w:val="both"/>
      </w:pPr>
      <w:r>
        <w:rPr>
          <w:noProof/>
          <w:lang w:eastAsia="de-DE"/>
        </w:rPr>
        <mc:AlternateContent>
          <mc:Choice Requires="wps">
            <w:drawing>
              <wp:inline distT="0" distB="0" distL="0" distR="0" wp14:anchorId="13778179" wp14:editId="6AAECADB">
                <wp:extent cx="5760720" cy="1685925"/>
                <wp:effectExtent l="0" t="0" r="11430" b="28575"/>
                <wp:docPr id="14" name="Textfeld 14"/>
                <wp:cNvGraphicFramePr/>
                <a:graphic xmlns:a="http://schemas.openxmlformats.org/drawingml/2006/main">
                  <a:graphicData uri="http://schemas.microsoft.com/office/word/2010/wordprocessingShape">
                    <wps:wsp>
                      <wps:cNvSpPr txBox="1"/>
                      <wps:spPr>
                        <a:xfrm>
                          <a:off x="0" y="0"/>
                          <a:ext cx="5760720" cy="1685925"/>
                        </a:xfrm>
                        <a:prstGeom prst="rect">
                          <a:avLst/>
                        </a:prstGeom>
                        <a:solidFill>
                          <a:schemeClr val="lt1"/>
                        </a:solidFill>
                        <a:ln w="6350">
                          <a:solidFill>
                            <a:prstClr val="black"/>
                          </a:solidFill>
                        </a:ln>
                      </wps:spPr>
                      <wps:txbx>
                        <w:txbxContent>
                          <w:p w14:paraId="14B347E3" w14:textId="77777777" w:rsidR="00C571D7" w:rsidRDefault="00C571D7" w:rsidP="00A50F9D">
                            <w:pPr>
                              <w:spacing w:after="0"/>
                              <w:rPr>
                                <w:rFonts w:ascii="Courier New" w:hAnsi="Courier New" w:cs="Courier New"/>
                                <w:lang w:val="en-US"/>
                              </w:rPr>
                            </w:pPr>
                            <w:r w:rsidRPr="00A50F9D">
                              <w:rPr>
                                <w:rFonts w:ascii="Courier New" w:hAnsi="Courier New" w:cs="Courier New"/>
                                <w:lang w:val="en-US"/>
                              </w:rPr>
                              <w:t>findBlank := procedure(state) {</w:t>
                            </w:r>
                          </w:p>
                          <w:p w14:paraId="3CD983EA"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C571D7" w:rsidRPr="00C31B37" w:rsidRDefault="00C571D7" w:rsidP="00A50F9D">
                            <w:pPr>
                              <w:spacing w:after="0"/>
                              <w:rPr>
                                <w:rFonts w:ascii="Courier New" w:hAnsi="Courier New" w:cs="Courier New"/>
                                <w:lang w:val="en-US"/>
                              </w:rPr>
                            </w:pPr>
                            <w:r w:rsidRPr="00A50F9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778179" id="Textfeld 14" o:spid="_x0000_s1039" type="#_x0000_t202" style="width:453.6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" fillcolor="white [3201]" strokeweight=".5pt">
                <v:textbox>
                  <w:txbxContent>
                    <w:p w14:paraId="14B347E3" w14:textId="77777777" w:rsidR="00C571D7" w:rsidRDefault="00C571D7" w:rsidP="00A50F9D">
                      <w:pPr>
                        <w:spacing w:after="0"/>
                        <w:rPr>
                          <w:rFonts w:ascii="Courier New" w:hAnsi="Courier New" w:cs="Courier New"/>
                          <w:lang w:val="en-US"/>
                        </w:rPr>
                      </w:pPr>
                      <w:r w:rsidRPr="00A50F9D">
                        <w:rPr>
                          <w:rFonts w:ascii="Courier New" w:hAnsi="Courier New" w:cs="Courier New"/>
                          <w:lang w:val="en-US"/>
                        </w:rPr>
                        <w:t>findBlank := procedure(state) {</w:t>
                      </w:r>
                    </w:p>
                    <w:p w14:paraId="3CD983EA"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for (row in [1 .. 3]){</w:t>
                      </w:r>
                    </w:p>
                    <w:p w14:paraId="7FA6878A"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for (col in [1 .. 3]){</w:t>
                      </w:r>
                    </w:p>
                    <w:p w14:paraId="32AAA9AD"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if (state[row][col] == 0){</w:t>
                      </w:r>
                    </w:p>
                    <w:p w14:paraId="583C2518"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return [row, col];</w:t>
                      </w:r>
                    </w:p>
                    <w:p w14:paraId="1667DBFE"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w:t>
                      </w:r>
                    </w:p>
                    <w:p w14:paraId="296F63AF"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w:t>
                      </w:r>
                    </w:p>
                    <w:p w14:paraId="31500432" w14:textId="77777777" w:rsidR="00C571D7" w:rsidRDefault="00C571D7" w:rsidP="00A50F9D">
                      <w:pPr>
                        <w:spacing w:after="0"/>
                        <w:rPr>
                          <w:rFonts w:ascii="Courier New" w:hAnsi="Courier New" w:cs="Courier New"/>
                          <w:lang w:val="en-US"/>
                        </w:rPr>
                      </w:pPr>
                      <w:r>
                        <w:rPr>
                          <w:rFonts w:ascii="Courier New" w:hAnsi="Courier New" w:cs="Courier New"/>
                          <w:lang w:val="en-US"/>
                        </w:rPr>
                        <w:t xml:space="preserve">    }</w:t>
                      </w:r>
                    </w:p>
                    <w:p w14:paraId="65BDC0E9" w14:textId="77777777" w:rsidR="00C571D7" w:rsidRPr="00C31B37" w:rsidRDefault="00C571D7" w:rsidP="00A50F9D">
                      <w:pPr>
                        <w:spacing w:after="0"/>
                        <w:rPr>
                          <w:rFonts w:ascii="Courier New" w:hAnsi="Courier New" w:cs="Courier New"/>
                          <w:lang w:val="en-US"/>
                        </w:rPr>
                      </w:pPr>
                      <w:r w:rsidRPr="00A50F9D">
                        <w:rPr>
                          <w:rFonts w:ascii="Courier New" w:hAnsi="Courier New" w:cs="Courier New"/>
                          <w:lang w:val="en-US"/>
                        </w:rPr>
                        <w:t>};</w:t>
                      </w:r>
                    </w:p>
                  </w:txbxContent>
                </v:textbox>
                <w10:anchorlock/>
              </v:shape>
            </w:pict>
          </mc:Fallback>
        </mc:AlternateContent>
      </w:r>
    </w:p>
    <w:p w14:paraId="7D04FFB9" w14:textId="2F8EBB44" w:rsidR="00A50F9D" w:rsidRDefault="00A50F9D" w:rsidP="00A50F9D">
      <w:pPr>
        <w:pStyle w:val="Beschriftung"/>
        <w:jc w:val="center"/>
      </w:pPr>
      <w:bookmarkStart w:id="29" w:name="_Toc451427641"/>
      <w:r>
        <w:t xml:space="preserve">Abbildung </w:t>
      </w:r>
      <w:r w:rsidR="00C571D7">
        <w:fldChar w:fldCharType="begin"/>
      </w:r>
      <w:r w:rsidR="00C571D7">
        <w:instrText xml:space="preserve"> SEQ Abbildung \* ARABIC </w:instrText>
      </w:r>
      <w:r w:rsidR="00C571D7">
        <w:fldChar w:fldCharType="separate"/>
      </w:r>
      <w:r w:rsidR="002D37B0">
        <w:rPr>
          <w:noProof/>
        </w:rPr>
        <w:t>12</w:t>
      </w:r>
      <w:r w:rsidR="00C571D7">
        <w:rPr>
          <w:noProof/>
        </w:rPr>
        <w:fldChar w:fldCharType="end"/>
      </w:r>
      <w:r>
        <w:t xml:space="preserve">: </w:t>
      </w:r>
      <w:r w:rsidRPr="00A50F9D">
        <w:rPr>
          <w:rFonts w:ascii="Courier New" w:hAnsi="Courier New" w:cs="Courier New"/>
        </w:rPr>
        <w:t>findBlank</w:t>
      </w:r>
      <w:r>
        <w:t xml:space="preserve"> im Schiebepuzzle (SetlX)</w:t>
      </w:r>
      <w:bookmarkEnd w:id="29"/>
    </w:p>
    <w:p w14:paraId="43D34987" w14:textId="77777777" w:rsidR="00F679BD" w:rsidRDefault="00F679BD" w:rsidP="00F679BD">
      <w:pPr>
        <w:keepNext/>
        <w:jc w:val="both"/>
      </w:pPr>
      <w:r>
        <w:rPr>
          <w:noProof/>
          <w:lang w:eastAsia="de-DE"/>
        </w:rPr>
        <mc:AlternateContent>
          <mc:Choice Requires="wps">
            <w:drawing>
              <wp:inline distT="0" distB="0" distL="0" distR="0" wp14:anchorId="4EA933D6" wp14:editId="4C367162">
                <wp:extent cx="5760720" cy="971550"/>
                <wp:effectExtent l="0" t="0" r="11430" b="19050"/>
                <wp:docPr id="9" name="Textfeld 9"/>
                <wp:cNvGraphicFramePr/>
                <a:graphic xmlns:a="http://schemas.openxmlformats.org/drawingml/2006/main">
                  <a:graphicData uri="http://schemas.microsoft.com/office/word/2010/wordprocessingShape">
                    <wps:wsp>
                      <wps:cNvSpPr txBox="1"/>
                      <wps:spPr>
                        <a:xfrm>
                          <a:off x="0" y="0"/>
                          <a:ext cx="5760720" cy="971550"/>
                        </a:xfrm>
                        <a:prstGeom prst="rect">
                          <a:avLst/>
                        </a:prstGeom>
                        <a:solidFill>
                          <a:schemeClr val="lt1"/>
                        </a:solidFill>
                        <a:ln w="6350">
                          <a:solidFill>
                            <a:prstClr val="black"/>
                          </a:solidFill>
                        </a:ln>
                      </wps:spPr>
                      <wps:txbx>
                        <w:txbxContent>
                          <w:p w14:paraId="50803ED7"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def find_blank(state):</w:t>
                            </w:r>
                          </w:p>
                          <w:p w14:paraId="62F7A19C"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C571D7" w:rsidRPr="00C31B37" w:rsidRDefault="00C571D7"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EA933D6" id="Textfeld 9" o:spid="_x0000_s1040" type="#_x0000_t202" style="width:453.6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" fillcolor="white [3201]" strokeweight=".5pt">
                <v:textbox>
                  <w:txbxContent>
                    <w:p w14:paraId="50803ED7"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def find_blank(state):</w:t>
                      </w:r>
                    </w:p>
                    <w:p w14:paraId="62F7A19C"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for row in range(3):</w:t>
                      </w:r>
                    </w:p>
                    <w:p w14:paraId="50FFBFE7"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for col in range(3):</w:t>
                      </w:r>
                    </w:p>
                    <w:p w14:paraId="7E71DFC6" w14:textId="77777777" w:rsidR="00C571D7" w:rsidRPr="00F679BD" w:rsidRDefault="00C571D7" w:rsidP="00F679BD">
                      <w:pPr>
                        <w:spacing w:after="0"/>
                        <w:rPr>
                          <w:rFonts w:ascii="Courier New" w:hAnsi="Courier New" w:cs="Courier New"/>
                          <w:lang w:val="en-US"/>
                        </w:rPr>
                      </w:pPr>
                      <w:r w:rsidRPr="00F679BD">
                        <w:rPr>
                          <w:rFonts w:ascii="Courier New" w:hAnsi="Courier New" w:cs="Courier New"/>
                          <w:lang w:val="en-US"/>
                        </w:rPr>
                        <w:t xml:space="preserve">            if state[row][col] == 0:</w:t>
                      </w:r>
                    </w:p>
                    <w:p w14:paraId="71A2AD7B" w14:textId="77777777" w:rsidR="00C571D7" w:rsidRPr="00C31B37" w:rsidRDefault="00C571D7" w:rsidP="00F679BD">
                      <w:pPr>
                        <w:spacing w:after="0"/>
                        <w:rPr>
                          <w:rFonts w:ascii="Courier New" w:hAnsi="Courier New" w:cs="Courier New"/>
                          <w:lang w:val="en-US"/>
                        </w:rPr>
                      </w:pPr>
                      <w:r w:rsidRPr="00F679BD">
                        <w:rPr>
                          <w:rFonts w:ascii="Courier New" w:hAnsi="Courier New" w:cs="Courier New"/>
                          <w:lang w:val="en-US"/>
                        </w:rPr>
                        <w:t xml:space="preserve">                return (row, col)</w:t>
                      </w:r>
                    </w:p>
                  </w:txbxContent>
                </v:textbox>
                <w10:anchorlock/>
              </v:shape>
            </w:pict>
          </mc:Fallback>
        </mc:AlternateContent>
      </w:r>
    </w:p>
    <w:p w14:paraId="1BB89A7C" w14:textId="0F095A19" w:rsidR="00F679BD" w:rsidRDefault="00F679BD" w:rsidP="00F679BD">
      <w:pPr>
        <w:pStyle w:val="Beschriftung"/>
        <w:jc w:val="center"/>
      </w:pPr>
      <w:bookmarkStart w:id="30" w:name="_Toc451427642"/>
      <w:r>
        <w:t xml:space="preserve">Abbildung </w:t>
      </w:r>
      <w:r w:rsidR="00C571D7">
        <w:fldChar w:fldCharType="begin"/>
      </w:r>
      <w:r w:rsidR="00C571D7">
        <w:instrText xml:space="preserve"> SEQ Abbildung \* ARABIC </w:instrText>
      </w:r>
      <w:r w:rsidR="00C571D7">
        <w:fldChar w:fldCharType="separate"/>
      </w:r>
      <w:r w:rsidR="002D37B0">
        <w:rPr>
          <w:noProof/>
        </w:rPr>
        <w:t>13</w:t>
      </w:r>
      <w:r w:rsidR="00C571D7">
        <w:rPr>
          <w:noProof/>
        </w:rPr>
        <w:fldChar w:fldCharType="end"/>
      </w:r>
      <w:r>
        <w:t xml:space="preserve">: </w:t>
      </w:r>
      <w:r w:rsidRPr="00F679BD">
        <w:rPr>
          <w:rFonts w:ascii="Courier New" w:hAnsi="Courier New" w:cs="Courier New"/>
        </w:rPr>
        <w:t>find_blank</w:t>
      </w:r>
      <w:r>
        <w:t xml:space="preserve"> im Schiebepuzzle</w:t>
      </w:r>
      <w:bookmarkEnd w:id="30"/>
    </w:p>
    <w:p w14:paraId="140B43BE" w14:textId="4B3C93E8" w:rsidR="00D80F6A" w:rsidRDefault="00D80F6A" w:rsidP="002272B5">
      <w:pPr>
        <w:jc w:val="both"/>
      </w:pPr>
      <w:r>
        <w:t xml:space="preserve">Damit in </w:t>
      </w:r>
      <w:r w:rsidRPr="00D80F6A">
        <w:rPr>
          <w:rFonts w:ascii="Courier New" w:hAnsi="Courier New" w:cs="Courier New"/>
        </w:rPr>
        <w:t>next_states</w:t>
      </w:r>
      <w:r>
        <w:t xml:space="preserve"> eine Zahl „bewegt“ werden kann, muss über </w:t>
      </w:r>
      <w:r w:rsidRPr="00D80F6A">
        <w:rPr>
          <w:rFonts w:ascii="Courier New" w:hAnsi="Courier New" w:cs="Courier New"/>
        </w:rPr>
        <w:t>find_blank</w:t>
      </w:r>
      <w:r>
        <w:t xml:space="preserve"> das freie Feld gefunden werden. In der Vorlage wird in </w:t>
      </w:r>
      <w:r w:rsidRPr="00D80F6A">
        <w:rPr>
          <w:rFonts w:ascii="Courier New" w:hAnsi="Courier New" w:cs="Courier New"/>
        </w:rPr>
        <w:t>findBlank</w:t>
      </w:r>
      <w:r>
        <w:t xml:space="preserve"> eine Menge erzeugt, die alle Reihen-Zeilen-Kombinationen enthält und aus dieser einer der Werte, an denen der übergebene Zustand die 0 enthält, zurückgegeben. In dieser Arbeit wird nur ein Tupel mit einem Reihen- und einem Zeilenwert, an denen der Zustand die Null enthält zurückgegeben. </w:t>
      </w:r>
      <w:r w:rsidR="00A50F9D">
        <w:t>Zu Vergleichszwecken ist die Funktion, so wie sie in Python geschrieben wurde, auch in SetlX implementiert. In SetlX merkt man keine Unterschiede in der Performance</w:t>
      </w:r>
      <w:r w:rsidR="0045784B">
        <w:t>.</w:t>
      </w:r>
      <w:r w:rsidR="00A50F9D">
        <w:t xml:space="preserve"> </w:t>
      </w:r>
      <w:r w:rsidR="0045784B">
        <w:t>D</w:t>
      </w:r>
      <w:r w:rsidR="00A50F9D">
        <w:t>iese Methode zeigt wie ähnlich der Code in SetlX und Python sein können</w:t>
      </w:r>
      <w:r w:rsidR="0045784B">
        <w:t>.</w:t>
      </w:r>
    </w:p>
    <w:p w14:paraId="0F328873" w14:textId="30E89A9D" w:rsidR="005434CD" w:rsidRDefault="00997806" w:rsidP="002272B5">
      <w:pPr>
        <w:jc w:val="both"/>
      </w:pPr>
      <w:r>
        <w:lastRenderedPageBreak/>
        <w:t xml:space="preserve">Nachdem die Funktionen alle definiert sind ist der Ablauf komplett identisch zur Vorlage. Es wird die Zeitmessung begonnen, der Start- und End-Zustand definiert, daraufhin der Pfad ermittelt und die Zeitmessung beendet. Abschließend </w:t>
      </w:r>
      <w:r w:rsidR="00664FC9">
        <w:t>werden der Lösungspfad und die Zeitmessungsergebnisse ausgegeben</w:t>
      </w:r>
      <w:r>
        <w:t>.</w:t>
      </w:r>
    </w:p>
    <w:p w14:paraId="753F04CF" w14:textId="79AD7083" w:rsidR="00E91D45" w:rsidRDefault="005434CD" w:rsidP="00E91D45">
      <w:pPr>
        <w:jc w:val="both"/>
      </w:pPr>
      <w:r>
        <w:t xml:space="preserve">Im Allgemeinen ist der Code in beiden Programmiersprachen sehr ähnlich und der Ablauf, so wie die Syntax, teilweise sogar identisch. Einige Ausdrücke sehen auf Grund der Programmiersprache unterschiedlich aus, erfüllen aber denselben Zweck. Bei der Zeitmessung beispielsweise wird in SetlX nur die Methode </w:t>
      </w:r>
      <w:r w:rsidRPr="005434CD">
        <w:rPr>
          <w:rFonts w:ascii="Courier New" w:hAnsi="Courier New" w:cs="Courier New"/>
        </w:rPr>
        <w:t>now()</w:t>
      </w:r>
      <w:r>
        <w:t xml:space="preserve"> aufgerufen, während in Python </w:t>
      </w:r>
      <w:r w:rsidRPr="005434CD">
        <w:rPr>
          <w:rFonts w:ascii="Courier New" w:hAnsi="Courier New" w:cs="Courier New"/>
        </w:rPr>
        <w:t>timeit.default_timer()</w:t>
      </w:r>
      <w:r>
        <w:t xml:space="preserve"> aufgerufen wird und sogar ein Import dafür notwendig ist. Andere Abweichungen sind unterschiedliche Datentypen, die in Python gewählt wurden. Diese werden verwendet</w:t>
      </w:r>
      <w:r w:rsidR="001276AB">
        <w:t>,</w:t>
      </w:r>
      <w:r>
        <w:t xml:space="preserve"> um die Laufzeit etwas zu verbessern, weil die Implementierung, die für Mengen v</w:t>
      </w:r>
      <w:r w:rsidR="009A64AC">
        <w:t>erwendet werden muss, nicht so e</w:t>
      </w:r>
      <w:r>
        <w:t>ffizient wie die SetlX-Implementierung ist.</w:t>
      </w:r>
      <w:r w:rsidR="00664FC9">
        <w:t xml:space="preserve"> An einigen Stellen sind aber auch keine Mengen notwendig und werden deshalb durch Listen ersetzt.</w:t>
      </w:r>
      <w:r w:rsidR="00E91D45" w:rsidRPr="00E91D45">
        <w:t xml:space="preserve"> </w:t>
      </w:r>
    </w:p>
    <w:p w14:paraId="6C0D75EE" w14:textId="0DA86519" w:rsidR="00E91D45" w:rsidRDefault="00E91D45" w:rsidP="00E91D45">
      <w:pPr>
        <w:jc w:val="both"/>
      </w:pPr>
      <w:r>
        <w:t>Die genaue Zeit, wie lange das Programm für die Berechnung gebraucht hat, wird in der Kommandozeile ausgegeben. Somit wird den Studenten klar, dass selbst der Rechner diese Berechnungen nicht sofort liefern kann. Um einen Vergleich der Performance von SetlX zu Python zu haben, wird auch die Berechnungszeit der Python-Implementierung aufgeführt. Die Eigenschaften des Rechners, mit dem die Berechnungen durchgeführt wurden sind:</w:t>
      </w:r>
    </w:p>
    <w:p w14:paraId="5B722392" w14:textId="77777777" w:rsidR="00E91D45" w:rsidRDefault="00E91D45" w:rsidP="00E91D45">
      <w:pPr>
        <w:pStyle w:val="Listenabsatz"/>
        <w:numPr>
          <w:ilvl w:val="0"/>
          <w:numId w:val="3"/>
        </w:numPr>
        <w:jc w:val="both"/>
      </w:pPr>
      <w:r>
        <w:t>Prozessor: Intel i7 6700hq 2,6-3,1 GHz</w:t>
      </w:r>
    </w:p>
    <w:p w14:paraId="44CB7879" w14:textId="77777777" w:rsidR="00E91D45" w:rsidRDefault="00E91D45" w:rsidP="00E91D45">
      <w:pPr>
        <w:pStyle w:val="Listenabsatz"/>
        <w:numPr>
          <w:ilvl w:val="0"/>
          <w:numId w:val="3"/>
        </w:numPr>
        <w:jc w:val="both"/>
      </w:pPr>
      <w:r>
        <w:t>Hauptspeicher: 8 GB DDR4</w:t>
      </w:r>
    </w:p>
    <w:p w14:paraId="4CD98B07" w14:textId="144CCA2A" w:rsidR="00E91D45" w:rsidRDefault="00E91D45" w:rsidP="00E91D45">
      <w:pPr>
        <w:jc w:val="both"/>
      </w:pPr>
      <w:r>
        <w:t xml:space="preserve">Das SetlX-Programm lief in 17,4 Sekunden, während das Python-Skript 46,6 Sekunden für die Berechnung benötigte. Auffällig ist, dass in SetlX die Ausführung über doppelt so schnell wie bei der Python-Implementierung ist. Grund hierfür ist, dass die virtuelle Maschine, in der Java ausgeführt wird, etwas effizienter als die virtuelle Maschine von Python ist. </w:t>
      </w:r>
      <w:r w:rsidR="001C20E9">
        <w:t xml:space="preserve">Da </w:t>
      </w:r>
      <w:r>
        <w:t xml:space="preserve">SetlX </w:t>
      </w:r>
      <w:r w:rsidR="001C20E9">
        <w:t>auf Java basiert,</w:t>
      </w:r>
      <w:r>
        <w:t xml:space="preserve"> wird die Effizienz von Java zu Python verglichen. Außer dem Unterschied bei den virtuellen Maschinen, unterstützt die Programmiersprache Java zusätzlich eine statische Typisierung. Python hingegen unterstützt, wie es für Skriptsprachen üblich ist, eine dynamische Typisierung, die etwas ineffizienter ist. Eine statische Typisierung ist effizienter da der Rechenaufwand für eine Typüberprüfung wegfällt. </w:t>
      </w:r>
      <w:r w:rsidR="006F7272">
        <w:t>Der allgemeine Leistungsunterschied</w:t>
      </w:r>
      <w:r w:rsidR="0067404E">
        <w:t xml:space="preserve"> der Sprachen</w:t>
      </w:r>
      <w:r w:rsidR="001276AB">
        <w:t xml:space="preserve"> ist unter </w:t>
      </w:r>
      <w:hyperlink r:id="rId10" w:history="1">
        <w:r w:rsidR="006F7272" w:rsidRPr="00D017FB">
          <w:rPr>
            <w:rStyle w:val="Hyperlink"/>
          </w:rPr>
          <w:t>https://benchmarksgame.alioth.debian.org/u64q/python.html</w:t>
        </w:r>
      </w:hyperlink>
      <w:r w:rsidR="006F7272">
        <w:t xml:space="preserve"> zu sehen. Python schneidet in fast allen Tests deutlich schlechter ab als Java. </w:t>
      </w:r>
      <w:r>
        <w:t>Eine unterschiedliche Implementierung der für diese Arbeit entwickelten Mengen und der Mengen, die in SetlX verwendet werden, kann nicht die Ursache für diese Abweichungen in der Performanz sein. Die Sets des Python-Moduls „lecture“ wurden basierend auf die Implementierung, wie die in SetlX verwendet wird, umgesetzt.</w:t>
      </w:r>
    </w:p>
    <w:p w14:paraId="20A94EA3" w14:textId="66804336" w:rsidR="00997806" w:rsidRDefault="00997806" w:rsidP="002272B5">
      <w:pPr>
        <w:jc w:val="both"/>
      </w:pPr>
    </w:p>
    <w:p w14:paraId="1A3A9929" w14:textId="77777777" w:rsidR="00AF5C50" w:rsidRPr="00AF5C50" w:rsidRDefault="00130CB3" w:rsidP="00130CB3">
      <w:pPr>
        <w:tabs>
          <w:tab w:val="left" w:pos="7155"/>
        </w:tabs>
      </w:pPr>
      <w:r>
        <w:tab/>
      </w:r>
    </w:p>
    <w:p w14:paraId="55127A7B" w14:textId="77777777" w:rsidR="008923DC" w:rsidRDefault="008923DC" w:rsidP="008923DC">
      <w:pPr>
        <w:pStyle w:val="berschrift3"/>
        <w:numPr>
          <w:ilvl w:val="2"/>
          <w:numId w:val="2"/>
        </w:numPr>
      </w:pPr>
      <w:bookmarkStart w:id="31" w:name="_Toc451427627"/>
      <w:r>
        <w:t>Watson</w:t>
      </w:r>
      <w:bookmarkEnd w:id="31"/>
    </w:p>
    <w:p w14:paraId="54FC1868" w14:textId="77777777" w:rsidR="00364DB4" w:rsidRDefault="00364DB4" w:rsidP="00364DB4">
      <w:pPr>
        <w:jc w:val="both"/>
      </w:pPr>
      <w:r>
        <w:t>Oftmals werden Rechner für einfachere Rechenoperationen verwendet, für die ein Mensch bereits die Überlegungen zur Logik getätigt hat. Für die Entwickler wird es interessant, wenn der Rechner auch komplexe Zusammenhänge erkennen soll. Dieses Umfeld ist als künstliche Intelligenz bekannt und stellt neue Herausforderungen dar.</w:t>
      </w:r>
    </w:p>
    <w:p w14:paraId="40F1B08D" w14:textId="727191E7" w:rsidR="00AF5C50" w:rsidRDefault="00364DB4" w:rsidP="00364DB4">
      <w:pPr>
        <w:jc w:val="both"/>
      </w:pPr>
      <w:r>
        <w:t xml:space="preserve">Die Aufgabe Watson soll anhand von gegebenen </w:t>
      </w:r>
      <w:r w:rsidR="00B831EA">
        <w:t>Tatsachen</w:t>
      </w:r>
      <w:r w:rsidR="00C571D7">
        <w:t xml:space="preserve"> den oder die Täter aus drei Verdächtigen her</w:t>
      </w:r>
      <w:r w:rsidR="00D7192E">
        <w:t>a</w:t>
      </w:r>
      <w:r w:rsidR="00C571D7">
        <w:t>usfinden</w:t>
      </w:r>
      <w:r w:rsidR="00B831EA">
        <w:t xml:space="preserve">. </w:t>
      </w:r>
    </w:p>
    <w:p w14:paraId="7219B9F4" w14:textId="77777777" w:rsidR="00D7192E" w:rsidRDefault="00D7192E" w:rsidP="00D7192E">
      <w:pPr>
        <w:keepNext/>
        <w:jc w:val="both"/>
      </w:pPr>
      <w:r>
        <w:rPr>
          <w:noProof/>
          <w:lang w:eastAsia="de-DE"/>
        </w:rPr>
        <w:lastRenderedPageBreak/>
        <mc:AlternateContent>
          <mc:Choice Requires="wps">
            <w:drawing>
              <wp:inline distT="0" distB="0" distL="0" distR="0" wp14:anchorId="43C8126B" wp14:editId="57AFD3FE">
                <wp:extent cx="5760720" cy="2324100"/>
                <wp:effectExtent l="0" t="0" r="11430" b="19050"/>
                <wp:docPr id="32" name="Textfeld 32"/>
                <wp:cNvGraphicFramePr/>
                <a:graphic xmlns:a="http://schemas.openxmlformats.org/drawingml/2006/main">
                  <a:graphicData uri="http://schemas.microsoft.com/office/word/2010/wordprocessingShape">
                    <wps:wsp>
                      <wps:cNvSpPr txBox="1"/>
                      <wps:spPr>
                        <a:xfrm>
                          <a:off x="0" y="0"/>
                          <a:ext cx="5760720" cy="2324100"/>
                        </a:xfrm>
                        <a:prstGeom prst="rect">
                          <a:avLst/>
                        </a:prstGeom>
                        <a:solidFill>
                          <a:schemeClr val="lt1"/>
                        </a:solidFill>
                        <a:ln w="6350">
                          <a:solidFill>
                            <a:prstClr val="black"/>
                          </a:solidFill>
                        </a:ln>
                      </wps:spPr>
                      <wps:txbx>
                        <w:txbxContent>
                          <w:p w14:paraId="4602BCF1"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evaluate := procedure(f, i) {</w:t>
                            </w:r>
                          </w:p>
                          <w:p w14:paraId="721751C6"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match (f) {</w:t>
                            </w:r>
                          </w:p>
                          <w:p w14:paraId="03A90C2C"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true:         return true;</w:t>
                            </w:r>
                          </w:p>
                          <w:p w14:paraId="0744B58D"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false:        return false;</w:t>
                            </w:r>
                          </w:p>
                          <w:p w14:paraId="71F59339"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^variable(p): return i[p];</w:t>
                            </w:r>
                          </w:p>
                          <w:p w14:paraId="751DE9F7"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!g:           return !evaluate(g, i);</w:t>
                            </w:r>
                          </w:p>
                          <w:p w14:paraId="17A5971A" w14:textId="23D2B4EE"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g &amp;&amp; h:     return  evaluate(g, i) &amp;&amp; evaluate(h, i);</w:t>
                            </w:r>
                          </w:p>
                          <w:p w14:paraId="46A2895A" w14:textId="254B6135"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g || h:     return  evaluate(g, i) || evaluate(h, i);</w:t>
                            </w:r>
                          </w:p>
                          <w:p w14:paraId="647C116B" w14:textId="507ECC96"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g =&gt; h:     return  evaluate(g, i) =&gt; evaluate(h, i);</w:t>
                            </w:r>
                          </w:p>
                          <w:p w14:paraId="06B519E7" w14:textId="3B7428D3"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g &lt;==&gt; h:   return  evaluate(g, i) == evaluate(h, i);</w:t>
                            </w:r>
                          </w:p>
                          <w:p w14:paraId="6CAF7933" w14:textId="28ED218F"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default:   </w:t>
                            </w:r>
                            <w:r>
                              <w:rPr>
                                <w:rFonts w:ascii="Courier New" w:hAnsi="Courier New" w:cs="Courier New"/>
                                <w:lang w:val="en-US"/>
                              </w:rPr>
                              <w:t xml:space="preserve">  </w:t>
                            </w:r>
                            <w:r w:rsidRPr="00D7192E">
                              <w:rPr>
                                <w:rFonts w:ascii="Courier New" w:hAnsi="Courier New" w:cs="Courier New"/>
                                <w:lang w:val="en-US"/>
                              </w:rPr>
                              <w:t xml:space="preserve"> abort("syntax error in evaluate($f$, $i$)");</w:t>
                            </w:r>
                          </w:p>
                          <w:p w14:paraId="22C981E8"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D7192E" w:rsidRPr="00C31B37" w:rsidRDefault="00D7192E" w:rsidP="00D7192E">
                            <w:pPr>
                              <w:spacing w:after="0"/>
                              <w:rPr>
                                <w:rFonts w:ascii="Courier New" w:hAnsi="Courier New" w:cs="Courier New"/>
                                <w:lang w:val="en-US"/>
                              </w:rPr>
                            </w:pPr>
                            <w:r w:rsidRPr="00D7192E">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C8126B" id="Textfeld 32" o:spid="_x0000_s1041" type="#_x0000_t202" style="width:453.6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" fillcolor="white [3201]" strokeweight=".5pt">
                <v:textbox>
                  <w:txbxContent>
                    <w:p w14:paraId="4602BCF1"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evaluate := procedure(f, i) {</w:t>
                      </w:r>
                    </w:p>
                    <w:p w14:paraId="721751C6"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match (f) {</w:t>
                      </w:r>
                    </w:p>
                    <w:p w14:paraId="03A90C2C"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true:         return true;</w:t>
                      </w:r>
                    </w:p>
                    <w:p w14:paraId="0744B58D"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false:        return false;</w:t>
                      </w:r>
                    </w:p>
                    <w:p w14:paraId="71F59339"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^variable(p): return i[p];</w:t>
                      </w:r>
                    </w:p>
                    <w:p w14:paraId="751DE9F7"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!g:           return !evaluate(g, i);</w:t>
                      </w:r>
                    </w:p>
                    <w:p w14:paraId="17A5971A" w14:textId="23D2B4EE"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g &amp;&amp; h:     return  evaluate(g, i) &amp;&amp; evaluate(h, i);</w:t>
                      </w:r>
                    </w:p>
                    <w:p w14:paraId="46A2895A" w14:textId="254B6135"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g || h:     return  evaluate(g, i) || evaluate(h, i);</w:t>
                      </w:r>
                    </w:p>
                    <w:p w14:paraId="647C116B" w14:textId="507ECC96"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g =&gt; h:     return  evaluate(g, i) =&gt; evaluate(h, i);</w:t>
                      </w:r>
                    </w:p>
                    <w:p w14:paraId="06B519E7" w14:textId="3B7428D3"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case g &lt;==&gt; h:   return  evaluate(g, i) == evaluate(h, i);</w:t>
                      </w:r>
                    </w:p>
                    <w:p w14:paraId="6CAF7933" w14:textId="28ED218F"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default:   </w:t>
                      </w:r>
                      <w:r>
                        <w:rPr>
                          <w:rFonts w:ascii="Courier New" w:hAnsi="Courier New" w:cs="Courier New"/>
                          <w:lang w:val="en-US"/>
                        </w:rPr>
                        <w:t xml:space="preserve">  </w:t>
                      </w:r>
                      <w:r w:rsidRPr="00D7192E">
                        <w:rPr>
                          <w:rFonts w:ascii="Courier New" w:hAnsi="Courier New" w:cs="Courier New"/>
                          <w:lang w:val="en-US"/>
                        </w:rPr>
                        <w:t xml:space="preserve"> abort("syntax error in evaluate($f$, $i$)");</w:t>
                      </w:r>
                    </w:p>
                    <w:p w14:paraId="22C981E8"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w:t>
                      </w:r>
                    </w:p>
                    <w:p w14:paraId="283BBD21" w14:textId="3418E935" w:rsidR="00D7192E" w:rsidRPr="00C31B37" w:rsidRDefault="00D7192E" w:rsidP="00D7192E">
                      <w:pPr>
                        <w:spacing w:after="0"/>
                        <w:rPr>
                          <w:rFonts w:ascii="Courier New" w:hAnsi="Courier New" w:cs="Courier New"/>
                          <w:lang w:val="en-US"/>
                        </w:rPr>
                      </w:pPr>
                      <w:r w:rsidRPr="00D7192E">
                        <w:rPr>
                          <w:rFonts w:ascii="Courier New" w:hAnsi="Courier New" w:cs="Courier New"/>
                          <w:lang w:val="en-US"/>
                        </w:rPr>
                        <w:t>};</w:t>
                      </w:r>
                    </w:p>
                  </w:txbxContent>
                </v:textbox>
                <w10:anchorlock/>
              </v:shape>
            </w:pict>
          </mc:Fallback>
        </mc:AlternateContent>
      </w:r>
    </w:p>
    <w:p w14:paraId="5FFFC551" w14:textId="6C8D2B38" w:rsidR="00D7192E" w:rsidRDefault="00D7192E" w:rsidP="00D7192E">
      <w:pPr>
        <w:pStyle w:val="Beschriftung"/>
        <w:jc w:val="center"/>
      </w:pPr>
      <w:r>
        <w:t xml:space="preserve">Abbildung </w:t>
      </w:r>
      <w:r>
        <w:fldChar w:fldCharType="begin"/>
      </w:r>
      <w:r>
        <w:instrText xml:space="preserve"> SEQ Abbildung \* ARABIC </w:instrText>
      </w:r>
      <w:r>
        <w:fldChar w:fldCharType="separate"/>
      </w:r>
      <w:r w:rsidR="002D37B0">
        <w:rPr>
          <w:noProof/>
        </w:rPr>
        <w:t>14</w:t>
      </w:r>
      <w:r>
        <w:fldChar w:fldCharType="end"/>
      </w:r>
      <w:r>
        <w:t xml:space="preserve">: </w:t>
      </w:r>
      <w:r w:rsidRPr="00D7192E">
        <w:rPr>
          <w:rFonts w:ascii="Courier New" w:hAnsi="Courier New" w:cs="Courier New"/>
        </w:rPr>
        <w:t>evaluate</w:t>
      </w:r>
      <w:r>
        <w:t xml:space="preserve"> in Watson (SetlX)</w:t>
      </w:r>
    </w:p>
    <w:p w14:paraId="17AE1B65" w14:textId="77777777" w:rsidR="00D7192E" w:rsidRDefault="00D7192E" w:rsidP="00D7192E">
      <w:pPr>
        <w:keepNext/>
        <w:jc w:val="both"/>
      </w:pPr>
      <w:r>
        <w:rPr>
          <w:noProof/>
          <w:lang w:eastAsia="de-DE"/>
        </w:rPr>
        <mc:AlternateContent>
          <mc:Choice Requires="wps">
            <w:drawing>
              <wp:inline distT="0" distB="0" distL="0" distR="0" wp14:anchorId="3386E515" wp14:editId="39C8F603">
                <wp:extent cx="5760720" cy="3762375"/>
                <wp:effectExtent l="0" t="0" r="11430" b="28575"/>
                <wp:docPr id="33" name="Textfeld 33"/>
                <wp:cNvGraphicFramePr/>
                <a:graphic xmlns:a="http://schemas.openxmlformats.org/drawingml/2006/main">
                  <a:graphicData uri="http://schemas.microsoft.com/office/word/2010/wordprocessingShape">
                    <wps:wsp>
                      <wps:cNvSpPr txBox="1"/>
                      <wps:spPr>
                        <a:xfrm>
                          <a:off x="0" y="0"/>
                          <a:ext cx="5760720" cy="3762375"/>
                        </a:xfrm>
                        <a:prstGeom prst="rect">
                          <a:avLst/>
                        </a:prstGeom>
                        <a:solidFill>
                          <a:schemeClr val="lt1"/>
                        </a:solidFill>
                        <a:ln w="6350">
                          <a:solidFill>
                            <a:prstClr val="black"/>
                          </a:solidFill>
                        </a:ln>
                      </wps:spPr>
                      <wps:txbx>
                        <w:txbxContent>
                          <w:p w14:paraId="0B50E360"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def evaluate(f, i):</w:t>
                            </w:r>
                          </w:p>
                          <w:p w14:paraId="392F840F" w14:textId="6EA80FF2"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match = Match()</w:t>
                            </w:r>
                          </w:p>
                          <w:p w14:paraId="5F463432" w14:textId="77777777" w:rsidR="00FE60E8" w:rsidRPr="00FE60E8" w:rsidRDefault="00FE60E8" w:rsidP="00FE60E8">
                            <w:pPr>
                              <w:spacing w:after="0"/>
                              <w:rPr>
                                <w:rFonts w:ascii="Courier New" w:hAnsi="Courier New" w:cs="Courier New"/>
                                <w:lang w:val="en-US"/>
                              </w:rPr>
                            </w:pPr>
                            <w:r w:rsidRPr="00FE60E8">
                              <w:rPr>
                                <w:rFonts w:ascii="Courier New" w:hAnsi="Courier New" w:cs="Courier New"/>
                                <w:lang w:val="en-US"/>
                              </w:rPr>
                              <w:t xml:space="preserve">    if match.is_variable(f):</w:t>
                            </w:r>
                          </w:p>
                          <w:p w14:paraId="4078A3A3" w14:textId="234D3B42" w:rsidR="00FE60E8" w:rsidRPr="00D7192E" w:rsidRDefault="00FE60E8" w:rsidP="00FE60E8">
                            <w:pPr>
                              <w:spacing w:after="0"/>
                              <w:rPr>
                                <w:rFonts w:ascii="Courier New" w:hAnsi="Courier New" w:cs="Courier New"/>
                                <w:lang w:val="en-US"/>
                              </w:rPr>
                            </w:pPr>
                            <w:r w:rsidRPr="00FE60E8">
                              <w:rPr>
                                <w:rFonts w:ascii="Courier New" w:hAnsi="Courier New" w:cs="Courier New"/>
                                <w:lang w:val="en-US"/>
                              </w:rPr>
                              <w:t xml:space="preserve">        return i[f]</w:t>
                            </w:r>
                          </w:p>
                          <w:p w14:paraId="6EEA1767" w14:textId="53378A61"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w:t>
                            </w:r>
                            <w:r w:rsidR="006B5C61">
                              <w:rPr>
                                <w:rFonts w:ascii="Courier New" w:hAnsi="Courier New" w:cs="Courier New"/>
                                <w:lang w:val="en-US"/>
                              </w:rPr>
                              <w:t>el</w:t>
                            </w:r>
                            <w:r w:rsidRPr="00D7192E">
                              <w:rPr>
                                <w:rFonts w:ascii="Courier New" w:hAnsi="Courier New" w:cs="Courier New"/>
                                <w:lang w:val="en-US"/>
                              </w:rPr>
                              <w:t>if match.match('!g', f):</w:t>
                            </w:r>
                          </w:p>
                          <w:p w14:paraId="2590B019"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return not evaluate(match.values['g'], i)</w:t>
                            </w:r>
                          </w:p>
                          <w:p w14:paraId="3AC0754A"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elif match.match('g &amp;&amp; h', f):</w:t>
                            </w:r>
                          </w:p>
                          <w:p w14:paraId="7DF31178" w14:textId="77777777"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and</w:t>
                            </w:r>
                          </w:p>
                          <w:p w14:paraId="0460794B" w14:textId="1A4977C5" w:rsidR="00D7192E" w:rsidRPr="00D7192E" w:rsidRDefault="00D7192E"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evaluate(match.values['h'], i)</w:t>
                            </w:r>
                          </w:p>
                          <w:p w14:paraId="0419EAD2"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elif match.match('g || h', f):</w:t>
                            </w:r>
                          </w:p>
                          <w:p w14:paraId="66A6E434" w14:textId="77777777"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or </w:t>
                            </w:r>
                          </w:p>
                          <w:p w14:paraId="71523315" w14:textId="72FA1FD8" w:rsidR="00D7192E" w:rsidRPr="00D7192E" w:rsidRDefault="00D7192E"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797EA0B1"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elif match.match('g =&gt; h', f):</w:t>
                            </w:r>
                          </w:p>
                          <w:p w14:paraId="43405ED2" w14:textId="77777777"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return not(evaluate(match.values['g'], i)) or </w:t>
                            </w:r>
                          </w:p>
                          <w:p w14:paraId="09E78E15" w14:textId="1B456484" w:rsidR="00D7192E" w:rsidRPr="00D7192E" w:rsidRDefault="00D7192E"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13425EC6"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elif match.match('g &lt;==&gt; h', f):</w:t>
                            </w:r>
                          </w:p>
                          <w:p w14:paraId="0BD41A19" w14:textId="77777777"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 </w:t>
                            </w:r>
                          </w:p>
                          <w:p w14:paraId="258B3300" w14:textId="6469E387" w:rsidR="00D7192E" w:rsidRPr="00D7192E" w:rsidRDefault="00D7192E" w:rsidP="006B5C61">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68305A2B"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else:</w:t>
                            </w:r>
                          </w:p>
                          <w:p w14:paraId="4EBDAB9E" w14:textId="77777777"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raise SyntaxError('Syntax error in evaluate(%s,%s)' % </w:t>
                            </w:r>
                          </w:p>
                          <w:p w14:paraId="574A67D3" w14:textId="231D3E29" w:rsidR="00D7192E" w:rsidRPr="00C31B37" w:rsidRDefault="00D7192E"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(f,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86E515" id="Textfeld 33" o:spid="_x0000_s1042" type="#_x0000_t202" style="width:453.6pt;height:29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" fillcolor="white [3201]" strokeweight=".5pt">
                <v:textbox>
                  <w:txbxContent>
                    <w:p w14:paraId="0B50E360"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def evaluate(f, i):</w:t>
                      </w:r>
                    </w:p>
                    <w:p w14:paraId="392F840F" w14:textId="6EA80FF2"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match = Match()</w:t>
                      </w:r>
                    </w:p>
                    <w:p w14:paraId="5F463432" w14:textId="77777777" w:rsidR="00FE60E8" w:rsidRPr="00FE60E8" w:rsidRDefault="00FE60E8" w:rsidP="00FE60E8">
                      <w:pPr>
                        <w:spacing w:after="0"/>
                        <w:rPr>
                          <w:rFonts w:ascii="Courier New" w:hAnsi="Courier New" w:cs="Courier New"/>
                          <w:lang w:val="en-US"/>
                        </w:rPr>
                      </w:pPr>
                      <w:r w:rsidRPr="00FE60E8">
                        <w:rPr>
                          <w:rFonts w:ascii="Courier New" w:hAnsi="Courier New" w:cs="Courier New"/>
                          <w:lang w:val="en-US"/>
                        </w:rPr>
                        <w:t xml:space="preserve">    if match.is_variable(f):</w:t>
                      </w:r>
                    </w:p>
                    <w:p w14:paraId="4078A3A3" w14:textId="234D3B42" w:rsidR="00FE60E8" w:rsidRPr="00D7192E" w:rsidRDefault="00FE60E8" w:rsidP="00FE60E8">
                      <w:pPr>
                        <w:spacing w:after="0"/>
                        <w:rPr>
                          <w:rFonts w:ascii="Courier New" w:hAnsi="Courier New" w:cs="Courier New"/>
                          <w:lang w:val="en-US"/>
                        </w:rPr>
                      </w:pPr>
                      <w:r w:rsidRPr="00FE60E8">
                        <w:rPr>
                          <w:rFonts w:ascii="Courier New" w:hAnsi="Courier New" w:cs="Courier New"/>
                          <w:lang w:val="en-US"/>
                        </w:rPr>
                        <w:t xml:space="preserve">        return i[f]</w:t>
                      </w:r>
                    </w:p>
                    <w:p w14:paraId="6EEA1767" w14:textId="53378A61"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w:t>
                      </w:r>
                      <w:r w:rsidR="006B5C61">
                        <w:rPr>
                          <w:rFonts w:ascii="Courier New" w:hAnsi="Courier New" w:cs="Courier New"/>
                          <w:lang w:val="en-US"/>
                        </w:rPr>
                        <w:t>el</w:t>
                      </w:r>
                      <w:r w:rsidRPr="00D7192E">
                        <w:rPr>
                          <w:rFonts w:ascii="Courier New" w:hAnsi="Courier New" w:cs="Courier New"/>
                          <w:lang w:val="en-US"/>
                        </w:rPr>
                        <w:t>if match.match('!g', f):</w:t>
                      </w:r>
                    </w:p>
                    <w:p w14:paraId="2590B019"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return not evaluate(match.values['g'], i)</w:t>
                      </w:r>
                    </w:p>
                    <w:p w14:paraId="3AC0754A"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elif match.match('g &amp;&amp; h', f):</w:t>
                      </w:r>
                    </w:p>
                    <w:p w14:paraId="7DF31178" w14:textId="77777777"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and</w:t>
                      </w:r>
                    </w:p>
                    <w:p w14:paraId="0460794B" w14:textId="1A4977C5" w:rsidR="00D7192E" w:rsidRPr="00D7192E" w:rsidRDefault="00D7192E"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 xml:space="preserve"> evaluate(match.values['h'], i)</w:t>
                      </w:r>
                    </w:p>
                    <w:p w14:paraId="0419EAD2"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elif match.match('g || h', f):</w:t>
                      </w:r>
                    </w:p>
                    <w:p w14:paraId="66A6E434" w14:textId="77777777"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or </w:t>
                      </w:r>
                    </w:p>
                    <w:p w14:paraId="71523315" w14:textId="72FA1FD8" w:rsidR="00D7192E" w:rsidRPr="00D7192E" w:rsidRDefault="00D7192E"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797EA0B1"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elif match.match('g =&gt; h', f):</w:t>
                      </w:r>
                    </w:p>
                    <w:p w14:paraId="43405ED2" w14:textId="77777777"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return not(evaluate(match.values['g'], i)) or </w:t>
                      </w:r>
                    </w:p>
                    <w:p w14:paraId="09E78E15" w14:textId="1B456484" w:rsidR="00D7192E" w:rsidRPr="00D7192E" w:rsidRDefault="00D7192E"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13425EC6"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elif match.match('g &lt;==&gt; h', f):</w:t>
                      </w:r>
                    </w:p>
                    <w:p w14:paraId="0BD41A19" w14:textId="77777777"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return evaluate(match.values['g'], i) == </w:t>
                      </w:r>
                    </w:p>
                    <w:p w14:paraId="258B3300" w14:textId="6469E387" w:rsidR="00D7192E" w:rsidRPr="00D7192E" w:rsidRDefault="00D7192E" w:rsidP="006B5C61">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evaluate(match.values['h'], i)</w:t>
                      </w:r>
                    </w:p>
                    <w:p w14:paraId="68305A2B" w14:textId="77777777" w:rsidR="00D7192E" w:rsidRP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else:</w:t>
                      </w:r>
                    </w:p>
                    <w:p w14:paraId="4EBDAB9E" w14:textId="77777777" w:rsidR="00D7192E" w:rsidRDefault="00D7192E" w:rsidP="00D7192E">
                      <w:pPr>
                        <w:spacing w:after="0"/>
                        <w:rPr>
                          <w:rFonts w:ascii="Courier New" w:hAnsi="Courier New" w:cs="Courier New"/>
                          <w:lang w:val="en-US"/>
                        </w:rPr>
                      </w:pPr>
                      <w:r w:rsidRPr="00D7192E">
                        <w:rPr>
                          <w:rFonts w:ascii="Courier New" w:hAnsi="Courier New" w:cs="Courier New"/>
                          <w:lang w:val="en-US"/>
                        </w:rPr>
                        <w:t xml:space="preserve">        raise SyntaxError('Syntax error in evaluate(%s,%s)' % </w:t>
                      </w:r>
                    </w:p>
                    <w:p w14:paraId="574A67D3" w14:textId="231D3E29" w:rsidR="00D7192E" w:rsidRPr="00C31B37" w:rsidRDefault="00D7192E" w:rsidP="00D7192E">
                      <w:pPr>
                        <w:spacing w:after="0"/>
                        <w:rPr>
                          <w:rFonts w:ascii="Courier New" w:hAnsi="Courier New" w:cs="Courier New"/>
                          <w:lang w:val="en-US"/>
                        </w:rPr>
                      </w:pPr>
                      <w:r>
                        <w:rPr>
                          <w:rFonts w:ascii="Courier New" w:hAnsi="Courier New" w:cs="Courier New"/>
                          <w:lang w:val="en-US"/>
                        </w:rPr>
                        <w:t xml:space="preserve">                          </w:t>
                      </w:r>
                      <w:r w:rsidRPr="00D7192E">
                        <w:rPr>
                          <w:rFonts w:ascii="Courier New" w:hAnsi="Courier New" w:cs="Courier New"/>
                          <w:lang w:val="en-US"/>
                        </w:rPr>
                        <w:t>(f, i))</w:t>
                      </w:r>
                    </w:p>
                  </w:txbxContent>
                </v:textbox>
                <w10:anchorlock/>
              </v:shape>
            </w:pict>
          </mc:Fallback>
        </mc:AlternateContent>
      </w:r>
    </w:p>
    <w:p w14:paraId="09F73CE3" w14:textId="20515D2E" w:rsidR="00D7192E" w:rsidRDefault="00D7192E" w:rsidP="00D7192E">
      <w:pPr>
        <w:pStyle w:val="Beschriftung"/>
        <w:jc w:val="center"/>
      </w:pPr>
      <w:r>
        <w:t xml:space="preserve">Abbildung </w:t>
      </w:r>
      <w:r>
        <w:fldChar w:fldCharType="begin"/>
      </w:r>
      <w:r>
        <w:instrText xml:space="preserve"> SEQ Abbildung \* ARABIC </w:instrText>
      </w:r>
      <w:r>
        <w:fldChar w:fldCharType="separate"/>
      </w:r>
      <w:r w:rsidR="002D37B0">
        <w:rPr>
          <w:noProof/>
        </w:rPr>
        <w:t>15</w:t>
      </w:r>
      <w:r>
        <w:fldChar w:fldCharType="end"/>
      </w:r>
      <w:r>
        <w:t xml:space="preserve">: </w:t>
      </w:r>
      <w:r w:rsidRPr="00D7192E">
        <w:rPr>
          <w:rFonts w:ascii="Courier New" w:hAnsi="Courier New" w:cs="Courier New"/>
        </w:rPr>
        <w:t>evaluate</w:t>
      </w:r>
      <w:r>
        <w:t xml:space="preserve"> in Watson (Python</w:t>
      </w:r>
      <w:r w:rsidR="00894A6D">
        <w:t>)</w:t>
      </w:r>
    </w:p>
    <w:p w14:paraId="4C942E1C" w14:textId="77777777" w:rsidR="00FE60E8" w:rsidRDefault="00461770" w:rsidP="00D7192E">
      <w:pPr>
        <w:jc w:val="both"/>
      </w:pPr>
      <w:r>
        <w:t xml:space="preserve">Die Methode </w:t>
      </w:r>
      <w:r w:rsidRPr="00FE60E8">
        <w:rPr>
          <w:rFonts w:ascii="Courier New" w:hAnsi="Courier New" w:cs="Courier New"/>
        </w:rPr>
        <w:t>evaluate</w:t>
      </w:r>
      <w:r>
        <w:t xml:space="preserve"> wird bereits am Anfang des </w:t>
      </w:r>
      <w:r w:rsidR="00894A6D">
        <w:t>Programms definiert und gibt an, wie verschiedene Ausdrücke ausgewertet werden sollen.</w:t>
      </w:r>
      <w:r w:rsidR="00FE60E8">
        <w:t xml:space="preserve"> Es sind ein paar kleine Unterschiede in beiden Umsetzungen zu erkennen. </w:t>
      </w:r>
    </w:p>
    <w:p w14:paraId="3F273EF1" w14:textId="50A81B03" w:rsidR="00D7192E" w:rsidRDefault="00FE60E8" w:rsidP="00D7192E">
      <w:pPr>
        <w:jc w:val="both"/>
      </w:pPr>
      <w:r>
        <w:t xml:space="preserve">In der Python-Implementierung werden </w:t>
      </w:r>
      <w:r w:rsidRPr="00FE60E8">
        <w:rPr>
          <w:rFonts w:ascii="Courier New" w:hAnsi="Courier New" w:cs="Courier New"/>
        </w:rPr>
        <w:t>True</w:t>
      </w:r>
      <w:r>
        <w:t xml:space="preserve"> und </w:t>
      </w:r>
      <w:r w:rsidRPr="00FE60E8">
        <w:rPr>
          <w:rFonts w:ascii="Courier New" w:hAnsi="Courier New" w:cs="Courier New"/>
        </w:rPr>
        <w:t>False</w:t>
      </w:r>
      <w:r>
        <w:t xml:space="preserve"> nicht als Ausdrücke behandelt. Das liegt daran, dass die Schlüsselwörter „True“ und „False“ in der Match-Implementierung nicht eingetragen sind und es somit zu Problemen kam, dass alle Variablen in diese Fälle gelaufen sind. Außerdem hat das Herauslassen dieser beiden Fälle keine negativen Auswirkungen auf die Ausführung des Skripts. </w:t>
      </w:r>
    </w:p>
    <w:p w14:paraId="4C54A805" w14:textId="590BFB0E" w:rsidR="00B831EA" w:rsidRDefault="006B5C61" w:rsidP="00B831EA">
      <w:pPr>
        <w:keepNext/>
        <w:jc w:val="both"/>
      </w:pPr>
      <w:r>
        <w:t xml:space="preserve">Wenn der Ausdruck </w:t>
      </w:r>
      <w:r w:rsidRPr="006B5C61">
        <w:rPr>
          <w:rFonts w:ascii="Courier New" w:hAnsi="Courier New" w:cs="Courier New"/>
        </w:rPr>
        <w:t>g =&gt; h</w:t>
      </w:r>
      <w:r>
        <w:t xml:space="preserve"> gelesen wird, wird in SetlX die eingebaute Implikation aufgerufen. Da Python keinen Implikations-Operator besitzt, wird an dieser Stelle die Umschreibung für diesen Junktor </w:t>
      </w:r>
      <w:r>
        <w:lastRenderedPageBreak/>
        <w:t xml:space="preserve">verwendet. Die Implikation von </w:t>
      </w:r>
      <w:r w:rsidRPr="006B5C61">
        <w:rPr>
          <w:rFonts w:ascii="Courier New" w:hAnsi="Courier New" w:cs="Courier New"/>
        </w:rPr>
        <w:t>g</w:t>
      </w:r>
      <w:r>
        <w:t xml:space="preserve"> und </w:t>
      </w:r>
      <w:r w:rsidRPr="006B5C61">
        <w:rPr>
          <w:rFonts w:ascii="Courier New" w:hAnsi="Courier New" w:cs="Courier New"/>
        </w:rPr>
        <w:t>h</w:t>
      </w:r>
      <w:r>
        <w:t xml:space="preserve"> kann auch als </w:t>
      </w:r>
      <m:oMath>
        <m:r>
          <w:rPr>
            <w:rFonts w:ascii="Cambria Math" w:hAnsi="Cambria Math"/>
          </w:rPr>
          <m:t>¬g∨h</m:t>
        </m:r>
      </m:oMath>
      <w:r>
        <w:rPr>
          <w:rFonts w:eastAsiaTheme="minorEastAsia"/>
        </w:rPr>
        <w:t xml:space="preserve">  geschrieben werden.</w:t>
      </w:r>
      <w:r w:rsidR="00B831EA">
        <w:rPr>
          <w:noProof/>
          <w:lang w:eastAsia="de-DE"/>
        </w:rPr>
        <mc:AlternateContent>
          <mc:Choice Requires="wps">
            <w:drawing>
              <wp:inline distT="0" distB="0" distL="0" distR="0" wp14:anchorId="6AD10B48" wp14:editId="0F5AE67F">
                <wp:extent cx="5760720" cy="600075"/>
                <wp:effectExtent l="0" t="0" r="11430" b="28575"/>
                <wp:docPr id="16" name="Textfeld 16"/>
                <wp:cNvGraphicFramePr/>
                <a:graphic xmlns:a="http://schemas.openxmlformats.org/drawingml/2006/main">
                  <a:graphicData uri="http://schemas.microsoft.com/office/word/2010/wordprocessingShape">
                    <wps:wsp>
                      <wps:cNvSpPr txBox="1"/>
                      <wps:spPr>
                        <a:xfrm>
                          <a:off x="0" y="0"/>
                          <a:ext cx="5760720" cy="600075"/>
                        </a:xfrm>
                        <a:prstGeom prst="rect">
                          <a:avLst/>
                        </a:prstGeom>
                        <a:solidFill>
                          <a:schemeClr val="lt1"/>
                        </a:solidFill>
                        <a:ln w="6350">
                          <a:solidFill>
                            <a:prstClr val="black"/>
                          </a:solidFill>
                        </a:ln>
                      </wps:spPr>
                      <wps:txbx>
                        <w:txbxContent>
                          <w:p w14:paraId="72639C75" w14:textId="77777777" w:rsidR="00C571D7" w:rsidRPr="00B831EA" w:rsidRDefault="00C571D7" w:rsidP="00B831EA">
                            <w:pPr>
                              <w:spacing w:after="0"/>
                              <w:rPr>
                                <w:rFonts w:ascii="Courier New" w:hAnsi="Courier New" w:cs="Courier New"/>
                                <w:lang w:val="en-US"/>
                              </w:rPr>
                            </w:pPr>
                            <w:r w:rsidRPr="00B831EA">
                              <w:rPr>
                                <w:rFonts w:ascii="Courier New" w:hAnsi="Courier New" w:cs="Courier New"/>
                                <w:lang w:val="en-US"/>
                              </w:rPr>
                              <w:t>createValuation := procedure(m, v) {</w:t>
                            </w:r>
                          </w:p>
                          <w:p w14:paraId="7276336E" w14:textId="77777777" w:rsidR="00C571D7" w:rsidRPr="00B831EA" w:rsidRDefault="00C571D7"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C571D7" w:rsidRPr="00C31B37" w:rsidRDefault="00C571D7" w:rsidP="00B831EA">
                            <w:pPr>
                              <w:spacing w:after="0"/>
                              <w:rPr>
                                <w:rFonts w:ascii="Courier New" w:hAnsi="Courier New" w:cs="Courier New"/>
                                <w:lang w:val="en-US"/>
                              </w:rPr>
                            </w:pPr>
                            <w:r w:rsidRPr="00B831EA">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D10B48" id="Textfeld 16" o:spid="_x0000_s1043" type="#_x0000_t202" style="width:453.6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" fillcolor="white [3201]" strokeweight=".5pt">
                <v:textbox>
                  <w:txbxContent>
                    <w:p w14:paraId="72639C75" w14:textId="77777777" w:rsidR="00C571D7" w:rsidRPr="00B831EA" w:rsidRDefault="00C571D7" w:rsidP="00B831EA">
                      <w:pPr>
                        <w:spacing w:after="0"/>
                        <w:rPr>
                          <w:rFonts w:ascii="Courier New" w:hAnsi="Courier New" w:cs="Courier New"/>
                          <w:lang w:val="en-US"/>
                        </w:rPr>
                      </w:pPr>
                      <w:r w:rsidRPr="00B831EA">
                        <w:rPr>
                          <w:rFonts w:ascii="Courier New" w:hAnsi="Courier New" w:cs="Courier New"/>
                          <w:lang w:val="en-US"/>
                        </w:rPr>
                        <w:t>createValuation := procedure(m, v) {</w:t>
                      </w:r>
                    </w:p>
                    <w:p w14:paraId="7276336E" w14:textId="77777777" w:rsidR="00C571D7" w:rsidRPr="00B831EA" w:rsidRDefault="00C571D7" w:rsidP="00B831EA">
                      <w:pPr>
                        <w:spacing w:after="0"/>
                        <w:rPr>
                          <w:rFonts w:ascii="Courier New" w:hAnsi="Courier New" w:cs="Courier New"/>
                          <w:lang w:val="en-US"/>
                        </w:rPr>
                      </w:pPr>
                      <w:r w:rsidRPr="00B831EA">
                        <w:rPr>
                          <w:rFonts w:ascii="Courier New" w:hAnsi="Courier New" w:cs="Courier New"/>
                          <w:lang w:val="en-US"/>
                        </w:rPr>
                        <w:t xml:space="preserve">    return { [ x, x in m ] : x in v };</w:t>
                      </w:r>
                    </w:p>
                    <w:p w14:paraId="3E11B412" w14:textId="3B9FF7C6" w:rsidR="00C571D7" w:rsidRPr="00C31B37" w:rsidRDefault="00C571D7" w:rsidP="00B831EA">
                      <w:pPr>
                        <w:spacing w:after="0"/>
                        <w:rPr>
                          <w:rFonts w:ascii="Courier New" w:hAnsi="Courier New" w:cs="Courier New"/>
                          <w:lang w:val="en-US"/>
                        </w:rPr>
                      </w:pPr>
                      <w:r w:rsidRPr="00B831EA">
                        <w:rPr>
                          <w:rFonts w:ascii="Courier New" w:hAnsi="Courier New" w:cs="Courier New"/>
                          <w:lang w:val="en-US"/>
                        </w:rPr>
                        <w:t>};</w:t>
                      </w:r>
                    </w:p>
                  </w:txbxContent>
                </v:textbox>
                <w10:anchorlock/>
              </v:shape>
            </w:pict>
          </mc:Fallback>
        </mc:AlternateContent>
      </w:r>
    </w:p>
    <w:p w14:paraId="317EB0C0" w14:textId="421FB263" w:rsidR="00B831EA" w:rsidRDefault="00B831EA" w:rsidP="00B831EA">
      <w:pPr>
        <w:pStyle w:val="Beschriftung"/>
        <w:jc w:val="center"/>
      </w:pPr>
      <w:bookmarkStart w:id="32" w:name="_Toc451427643"/>
      <w:r>
        <w:t xml:space="preserve">Abbildung </w:t>
      </w:r>
      <w:r w:rsidR="00C571D7">
        <w:fldChar w:fldCharType="begin"/>
      </w:r>
      <w:r w:rsidR="00C571D7">
        <w:instrText xml:space="preserve"> SEQ Abbildung \* ARABIC </w:instrText>
      </w:r>
      <w:r w:rsidR="00C571D7">
        <w:fldChar w:fldCharType="separate"/>
      </w:r>
      <w:r w:rsidR="002D37B0">
        <w:rPr>
          <w:noProof/>
        </w:rPr>
        <w:t>16</w:t>
      </w:r>
      <w:r w:rsidR="00C571D7">
        <w:rPr>
          <w:noProof/>
        </w:rPr>
        <w:fldChar w:fldCharType="end"/>
      </w:r>
      <w:r>
        <w:t xml:space="preserve">: </w:t>
      </w:r>
      <w:r w:rsidRPr="00B831EA">
        <w:rPr>
          <w:rFonts w:ascii="Courier New" w:hAnsi="Courier New" w:cs="Courier New"/>
        </w:rPr>
        <w:t>createValuation</w:t>
      </w:r>
      <w:r>
        <w:t xml:space="preserve"> in Watson (SetlX)</w:t>
      </w:r>
      <w:bookmarkEnd w:id="32"/>
    </w:p>
    <w:p w14:paraId="05DCA7BA" w14:textId="77777777" w:rsidR="005D062B" w:rsidRDefault="00B831EA" w:rsidP="005D062B">
      <w:pPr>
        <w:keepNext/>
        <w:jc w:val="both"/>
      </w:pPr>
      <w:r>
        <w:rPr>
          <w:noProof/>
          <w:lang w:eastAsia="de-DE"/>
        </w:rPr>
        <mc:AlternateContent>
          <mc:Choice Requires="wps">
            <w:drawing>
              <wp:inline distT="0" distB="0" distL="0" distR="0" wp14:anchorId="7FD20F73" wp14:editId="74DC73F6">
                <wp:extent cx="5760720" cy="400050"/>
                <wp:effectExtent l="0" t="0" r="11430" b="19050"/>
                <wp:docPr id="17" name="Textfeld 17"/>
                <wp:cNvGraphicFramePr/>
                <a:graphic xmlns:a="http://schemas.openxmlformats.org/drawingml/2006/main">
                  <a:graphicData uri="http://schemas.microsoft.com/office/word/2010/wordprocessingShape">
                    <wps:wsp>
                      <wps:cNvSpPr txBox="1"/>
                      <wps:spPr>
                        <a:xfrm>
                          <a:off x="0" y="0"/>
                          <a:ext cx="5760720" cy="400050"/>
                        </a:xfrm>
                        <a:prstGeom prst="rect">
                          <a:avLst/>
                        </a:prstGeom>
                        <a:solidFill>
                          <a:schemeClr val="lt1"/>
                        </a:solidFill>
                        <a:ln w="6350">
                          <a:solidFill>
                            <a:prstClr val="black"/>
                          </a:solidFill>
                        </a:ln>
                      </wps:spPr>
                      <wps:txbx>
                        <w:txbxContent>
                          <w:p w14:paraId="5983EFA1" w14:textId="77777777" w:rsidR="00C571D7" w:rsidRPr="005D062B" w:rsidRDefault="00C571D7" w:rsidP="005D062B">
                            <w:pPr>
                              <w:spacing w:after="0"/>
                              <w:rPr>
                                <w:rFonts w:ascii="Courier New" w:hAnsi="Courier New" w:cs="Courier New"/>
                                <w:lang w:val="en-US"/>
                              </w:rPr>
                            </w:pPr>
                            <w:r w:rsidRPr="005D062B">
                              <w:rPr>
                                <w:rFonts w:ascii="Courier New" w:hAnsi="Courier New" w:cs="Courier New"/>
                                <w:lang w:val="en-US"/>
                              </w:rPr>
                              <w:t>def create_valuation(m, v):</w:t>
                            </w:r>
                          </w:p>
                          <w:p w14:paraId="745DC0CD" w14:textId="358CE5E8" w:rsidR="00C571D7" w:rsidRPr="00C31B37" w:rsidRDefault="00C571D7"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20F73" id="Textfeld 17" o:spid="_x0000_s1044" type="#_x0000_t202" style="width:453.6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" fillcolor="white [3201]" strokeweight=".5pt">
                <v:textbox>
                  <w:txbxContent>
                    <w:p w14:paraId="5983EFA1" w14:textId="77777777" w:rsidR="00C571D7" w:rsidRPr="005D062B" w:rsidRDefault="00C571D7" w:rsidP="005D062B">
                      <w:pPr>
                        <w:spacing w:after="0"/>
                        <w:rPr>
                          <w:rFonts w:ascii="Courier New" w:hAnsi="Courier New" w:cs="Courier New"/>
                          <w:lang w:val="en-US"/>
                        </w:rPr>
                      </w:pPr>
                      <w:r w:rsidRPr="005D062B">
                        <w:rPr>
                          <w:rFonts w:ascii="Courier New" w:hAnsi="Courier New" w:cs="Courier New"/>
                          <w:lang w:val="en-US"/>
                        </w:rPr>
                        <w:t>def create_valuation(m, v):</w:t>
                      </w:r>
                    </w:p>
                    <w:p w14:paraId="745DC0CD" w14:textId="358CE5E8" w:rsidR="00C571D7" w:rsidRPr="00C31B37" w:rsidRDefault="00C571D7" w:rsidP="005D062B">
                      <w:pPr>
                        <w:spacing w:after="0"/>
                        <w:rPr>
                          <w:rFonts w:ascii="Courier New" w:hAnsi="Courier New" w:cs="Courier New"/>
                          <w:lang w:val="en-US"/>
                        </w:rPr>
                      </w:pPr>
                      <w:r w:rsidRPr="005D062B">
                        <w:rPr>
                          <w:rFonts w:ascii="Courier New" w:hAnsi="Courier New" w:cs="Courier New"/>
                          <w:lang w:val="en-US"/>
                        </w:rPr>
                        <w:t xml:space="preserve">    return [(x, x in m) for x in v]</w:t>
                      </w:r>
                    </w:p>
                  </w:txbxContent>
                </v:textbox>
                <w10:anchorlock/>
              </v:shape>
            </w:pict>
          </mc:Fallback>
        </mc:AlternateContent>
      </w:r>
    </w:p>
    <w:p w14:paraId="0060D1F3" w14:textId="1DE9562E" w:rsidR="00B831EA" w:rsidRPr="00CC5EF6" w:rsidRDefault="005D062B" w:rsidP="005D062B">
      <w:pPr>
        <w:pStyle w:val="Beschriftung"/>
        <w:jc w:val="center"/>
        <w:rPr>
          <w:lang w:val="en-US"/>
        </w:rPr>
      </w:pPr>
      <w:bookmarkStart w:id="33" w:name="_Toc451427644"/>
      <w:r w:rsidRPr="00CC5EF6">
        <w:rPr>
          <w:lang w:val="en-US"/>
        </w:rPr>
        <w:t xml:space="preserve">Abbildung </w:t>
      </w:r>
      <w:r>
        <w:fldChar w:fldCharType="begin"/>
      </w:r>
      <w:r w:rsidRPr="00CC5EF6">
        <w:rPr>
          <w:lang w:val="en-US"/>
        </w:rPr>
        <w:instrText xml:space="preserve"> SEQ Abbildung \* ARABIC </w:instrText>
      </w:r>
      <w:r>
        <w:fldChar w:fldCharType="separate"/>
      </w:r>
      <w:r w:rsidR="002D37B0">
        <w:rPr>
          <w:noProof/>
          <w:lang w:val="en-US"/>
        </w:rPr>
        <w:t>17</w:t>
      </w:r>
      <w:r>
        <w:fldChar w:fldCharType="end"/>
      </w:r>
      <w:r w:rsidRPr="00CC5EF6">
        <w:rPr>
          <w:lang w:val="en-US"/>
        </w:rPr>
        <w:t xml:space="preserve">: </w:t>
      </w:r>
      <w:r w:rsidRPr="00CC5EF6">
        <w:rPr>
          <w:rFonts w:ascii="Courier New" w:hAnsi="Courier New" w:cs="Courier New"/>
          <w:lang w:val="en-US"/>
        </w:rPr>
        <w:t>create_valuation</w:t>
      </w:r>
      <w:r w:rsidRPr="00CC5EF6">
        <w:rPr>
          <w:lang w:val="en-US"/>
        </w:rPr>
        <w:t xml:space="preserve"> in Watson (Python)</w:t>
      </w:r>
      <w:bookmarkEnd w:id="33"/>
    </w:p>
    <w:p w14:paraId="4859A0D3" w14:textId="2584CBE0" w:rsidR="005D062B" w:rsidRDefault="005D062B" w:rsidP="00364DB4">
      <w:pPr>
        <w:jc w:val="both"/>
      </w:pPr>
      <w:r w:rsidRPr="005D062B">
        <w:t xml:space="preserve">Die Methode </w:t>
      </w:r>
      <w:r w:rsidRPr="005D062B">
        <w:rPr>
          <w:rFonts w:ascii="Courier New" w:hAnsi="Courier New" w:cs="Courier New"/>
        </w:rPr>
        <w:t>createValuation</w:t>
      </w:r>
      <w:r w:rsidRPr="005D062B">
        <w:t xml:space="preserve"> gibt eine Menge </w:t>
      </w:r>
      <w:r>
        <w:t xml:space="preserve">mit Tupel, die für jedes Element in </w:t>
      </w:r>
      <w:r w:rsidRPr="005D062B">
        <w:rPr>
          <w:rFonts w:ascii="Courier New" w:hAnsi="Courier New" w:cs="Courier New"/>
        </w:rPr>
        <w:t>v</w:t>
      </w:r>
      <w:r>
        <w:t xml:space="preserve"> angeben, ob es sich auch in </w:t>
      </w:r>
      <w:r w:rsidRPr="005D062B">
        <w:rPr>
          <w:rFonts w:ascii="Courier New" w:hAnsi="Courier New" w:cs="Courier New"/>
        </w:rPr>
        <w:t>m</w:t>
      </w:r>
      <w:r>
        <w:t xml:space="preserve"> befindet. In </w:t>
      </w:r>
      <w:r w:rsidRPr="00460167">
        <w:rPr>
          <w:rFonts w:ascii="Courier New" w:hAnsi="Courier New" w:cs="Courier New"/>
        </w:rPr>
        <w:t>create_valuation</w:t>
      </w:r>
      <w:r>
        <w:t xml:space="preserve"> wird das gleiche Resultat geliefert, allerdings befinden sich die Tupel in einer Liste. Die Struktur wurde so gewählt, da zu einem späteren Verlauf aus einer solchen Menge/Liste der Wahrheitswert (</w:t>
      </w:r>
      <w:r w:rsidRPr="00460167">
        <w:rPr>
          <w:rFonts w:ascii="Courier New" w:hAnsi="Courier New" w:cs="Courier New"/>
        </w:rPr>
        <w:t>x in m</w:t>
      </w:r>
      <w:r>
        <w:t xml:space="preserve">) durch das Aufrufen aus der Liste, anhand der Bezeichnung des Elements abgefragt wird. In Python ist das mit einem Dictionary möglich, </w:t>
      </w:r>
      <w:r w:rsidR="001F2281">
        <w:t>jedoch unterstützt Python eine Sortierung von Dictionaries nicht, weshalb diese nicht in die Sets eingefügt werden können</w:t>
      </w:r>
      <w:r w:rsidR="00460167">
        <w:t xml:space="preserve">. Das heißt dass keine Dictionaries in Sets möglich sind. Die Struktur, Paare (zweistellige Tupel) in Listen zu hinterlegen, können allerdings über den </w:t>
      </w:r>
      <w:r w:rsidR="00460167" w:rsidRPr="00460167">
        <w:rPr>
          <w:rFonts w:ascii="Courier New" w:hAnsi="Courier New" w:cs="Courier New"/>
        </w:rPr>
        <w:t>dict()</w:t>
      </w:r>
      <w:r w:rsidR="00460167">
        <w:t xml:space="preserve">-Befehl in ein Dictionary konvertiert werden. Somit wird die Liste zum Abspeichern in einem Set verwendet und sobald die Valuation wieder ausgelesen wird, wird diese als Dictionary </w:t>
      </w:r>
      <w:r w:rsidR="00156750">
        <w:t>weiterverwendet</w:t>
      </w:r>
      <w:r w:rsidR="00460167">
        <w:t>.</w:t>
      </w:r>
    </w:p>
    <w:p w14:paraId="728E1156" w14:textId="2D28E2B4" w:rsidR="00156750" w:rsidRDefault="00156750" w:rsidP="00364DB4">
      <w:pPr>
        <w:jc w:val="both"/>
      </w:pPr>
      <w:r>
        <w:t xml:space="preserve">Nun werden die Tatsachen, die zu dem Mordfall bekannt sind, als Strings von booleschen Ausdrücken eingelesen. In SetlX werden diese über den </w:t>
      </w:r>
      <w:r w:rsidRPr="00156750">
        <w:rPr>
          <w:rFonts w:ascii="Courier New" w:hAnsi="Courier New" w:cs="Courier New"/>
        </w:rPr>
        <w:t>parse</w:t>
      </w:r>
      <w:r>
        <w:t xml:space="preserve">-Befehl in Variablen gelesen, während in Python die Strings direkt in die Variablen </w:t>
      </w:r>
      <w:r w:rsidRPr="00156750">
        <w:rPr>
          <w:rFonts w:ascii="Courier New" w:hAnsi="Courier New" w:cs="Courier New"/>
        </w:rPr>
        <w:t>f1</w:t>
      </w:r>
      <w:r>
        <w:t xml:space="preserve"> bis </w:t>
      </w:r>
      <w:r w:rsidRPr="00156750">
        <w:rPr>
          <w:rFonts w:ascii="Courier New" w:hAnsi="Courier New" w:cs="Courier New"/>
        </w:rPr>
        <w:t>f6</w:t>
      </w:r>
      <w:r>
        <w:t xml:space="preserve"> gespeichert werden.</w:t>
      </w:r>
    </w:p>
    <w:p w14:paraId="4F295DD1" w14:textId="77777777" w:rsidR="00156750" w:rsidRDefault="00156750" w:rsidP="00156750">
      <w:pPr>
        <w:keepNext/>
        <w:jc w:val="both"/>
      </w:pPr>
      <w:r>
        <w:rPr>
          <w:noProof/>
          <w:lang w:eastAsia="de-DE"/>
        </w:rPr>
        <mc:AlternateContent>
          <mc:Choice Requires="wps">
            <w:drawing>
              <wp:inline distT="0" distB="0" distL="0" distR="0" wp14:anchorId="152BCC4E" wp14:editId="0AF403AA">
                <wp:extent cx="5760720" cy="2152650"/>
                <wp:effectExtent l="0" t="0" r="11430" b="19050"/>
                <wp:docPr id="36" name="Textfeld 36"/>
                <wp:cNvGraphicFramePr/>
                <a:graphic xmlns:a="http://schemas.openxmlformats.org/drawingml/2006/main">
                  <a:graphicData uri="http://schemas.microsoft.com/office/word/2010/wordprocessingShape">
                    <wps:wsp>
                      <wps:cNvSpPr txBox="1"/>
                      <wps:spPr>
                        <a:xfrm>
                          <a:off x="0" y="0"/>
                          <a:ext cx="5760720" cy="2152650"/>
                        </a:xfrm>
                        <a:prstGeom prst="rect">
                          <a:avLst/>
                        </a:prstGeom>
                        <a:solidFill>
                          <a:schemeClr val="lt1"/>
                        </a:solidFill>
                        <a:ln w="6350">
                          <a:solidFill>
                            <a:prstClr val="black"/>
                          </a:solidFill>
                        </a:ln>
                      </wps:spPr>
                      <wps:txbx>
                        <w:txbxContent>
                          <w:p w14:paraId="22136F07"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fs := { f1, f2, f3, f4, f5, f6 };</w:t>
                            </w:r>
                          </w:p>
                          <w:p w14:paraId="5E971A0F"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v  := { "a", "b", "c" };</w:t>
                            </w:r>
                          </w:p>
                          <w:p w14:paraId="65CFAC54" w14:textId="3B207168" w:rsidR="00156750" w:rsidRPr="00156750" w:rsidRDefault="007A35AB" w:rsidP="00156750">
                            <w:pPr>
                              <w:spacing w:after="0"/>
                              <w:rPr>
                                <w:rFonts w:ascii="Courier New" w:hAnsi="Courier New" w:cs="Courier New"/>
                                <w:lang w:val="en-US"/>
                              </w:rPr>
                            </w:pPr>
                            <w:r>
                              <w:rPr>
                                <w:rFonts w:ascii="Courier New" w:hAnsi="Courier New" w:cs="Courier New"/>
                                <w:lang w:val="en-US"/>
                              </w:rPr>
                              <w:t>p</w:t>
                            </w:r>
                            <w:r w:rsidR="00156750" w:rsidRPr="00156750">
                              <w:rPr>
                                <w:rFonts w:ascii="Courier New" w:hAnsi="Courier New" w:cs="Courier New"/>
                                <w:lang w:val="en-US"/>
                              </w:rPr>
                              <w:t xml:space="preserve"> := 2 ** v;</w:t>
                            </w:r>
                          </w:p>
                          <w:p w14:paraId="5520F5C2" w14:textId="58521A0A"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print("</w:t>
                            </w:r>
                            <w:r w:rsidR="007A35AB">
                              <w:rPr>
                                <w:rFonts w:ascii="Courier New" w:hAnsi="Courier New" w:cs="Courier New"/>
                                <w:lang w:val="en-US"/>
                              </w:rPr>
                              <w:t>p</w:t>
                            </w:r>
                            <w:r w:rsidR="007A35AB" w:rsidRPr="00156750">
                              <w:rPr>
                                <w:rFonts w:ascii="Courier New" w:hAnsi="Courier New" w:cs="Courier New"/>
                                <w:lang w:val="en-US"/>
                              </w:rPr>
                              <w:t xml:space="preserve"> </w:t>
                            </w:r>
                            <w:r w:rsidRPr="00156750">
                              <w:rPr>
                                <w:rFonts w:ascii="Courier New" w:hAnsi="Courier New" w:cs="Courier New"/>
                                <w:lang w:val="en-US"/>
                              </w:rPr>
                              <w:t xml:space="preserve">= ", </w:t>
                            </w:r>
                            <w:r w:rsidR="007A35AB">
                              <w:rPr>
                                <w:rFonts w:ascii="Courier New" w:hAnsi="Courier New" w:cs="Courier New"/>
                                <w:lang w:val="en-US"/>
                              </w:rPr>
                              <w:t>p</w:t>
                            </w:r>
                            <w:r w:rsidRPr="00156750">
                              <w:rPr>
                                <w:rFonts w:ascii="Courier New" w:hAnsi="Courier New" w:cs="Courier New"/>
                                <w:lang w:val="en-US"/>
                              </w:rPr>
                              <w:t>);</w:t>
                            </w:r>
                          </w:p>
                          <w:p w14:paraId="6C80ED9D" w14:textId="60BDE70B"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b  := { createValuation(m, v) : m in </w:t>
                            </w:r>
                            <w:r w:rsidR="007A35AB">
                              <w:rPr>
                                <w:rFonts w:ascii="Courier New" w:hAnsi="Courier New" w:cs="Courier New"/>
                                <w:lang w:val="en-US"/>
                              </w:rPr>
                              <w:t>p</w:t>
                            </w:r>
                            <w:r w:rsidR="007A35AB" w:rsidRPr="00156750">
                              <w:rPr>
                                <w:rFonts w:ascii="Courier New" w:hAnsi="Courier New" w:cs="Courier New"/>
                                <w:lang w:val="en-US"/>
                              </w:rPr>
                              <w:t xml:space="preserve"> </w:t>
                            </w:r>
                            <w:r w:rsidRPr="00156750">
                              <w:rPr>
                                <w:rFonts w:ascii="Courier New" w:hAnsi="Courier New" w:cs="Courier New"/>
                                <w:lang w:val="en-US"/>
                              </w:rPr>
                              <w:t>};</w:t>
                            </w:r>
                          </w:p>
                          <w:p w14:paraId="29288D95"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s  := { i : i in b | forall (f in fs | evaluate(f, i)) };</w:t>
                            </w:r>
                          </w:p>
                          <w:p w14:paraId="13CC5630"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print("Set of all valuations satisfying all facts: ", s);</w:t>
                            </w:r>
                          </w:p>
                          <w:p w14:paraId="211326BD"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if (#s == 1) {</w:t>
                            </w:r>
                          </w:p>
                          <w:p w14:paraId="76C1D615"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    i := arb(s);</w:t>
                            </w:r>
                          </w:p>
                          <w:p w14:paraId="053ED107"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    offenders := { x : x in v | i[x] };</w:t>
                            </w:r>
                          </w:p>
                          <w:p w14:paraId="55E5B483"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    print("Set of offenders: ", offenders);</w:t>
                            </w:r>
                          </w:p>
                          <w:p w14:paraId="0517E7F3" w14:textId="54874148" w:rsidR="00156750" w:rsidRPr="00C31B37" w:rsidRDefault="00156750" w:rsidP="00156750">
                            <w:pPr>
                              <w:spacing w:after="0"/>
                              <w:rPr>
                                <w:rFonts w:ascii="Courier New" w:hAnsi="Courier New" w:cs="Courier New"/>
                                <w:lang w:val="en-US"/>
                              </w:rPr>
                            </w:pPr>
                            <w:r w:rsidRPr="0015675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2BCC4E" id="Textfeld 36" o:spid="_x0000_s1045" type="#_x0000_t202" style="width:453.6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" fillcolor="white [3201]" strokeweight=".5pt">
                <v:textbox>
                  <w:txbxContent>
                    <w:p w14:paraId="22136F07"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fs := { f1, f2, f3, f4, f5, f6 };</w:t>
                      </w:r>
                    </w:p>
                    <w:p w14:paraId="5E971A0F"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v  := { "a", "b", "c" };</w:t>
                      </w:r>
                    </w:p>
                    <w:p w14:paraId="65CFAC54" w14:textId="3B207168" w:rsidR="00156750" w:rsidRPr="00156750" w:rsidRDefault="007A35AB" w:rsidP="00156750">
                      <w:pPr>
                        <w:spacing w:after="0"/>
                        <w:rPr>
                          <w:rFonts w:ascii="Courier New" w:hAnsi="Courier New" w:cs="Courier New"/>
                          <w:lang w:val="en-US"/>
                        </w:rPr>
                      </w:pPr>
                      <w:r>
                        <w:rPr>
                          <w:rFonts w:ascii="Courier New" w:hAnsi="Courier New" w:cs="Courier New"/>
                          <w:lang w:val="en-US"/>
                        </w:rPr>
                        <w:t>p</w:t>
                      </w:r>
                      <w:r w:rsidR="00156750" w:rsidRPr="00156750">
                        <w:rPr>
                          <w:rFonts w:ascii="Courier New" w:hAnsi="Courier New" w:cs="Courier New"/>
                          <w:lang w:val="en-US"/>
                        </w:rPr>
                        <w:t xml:space="preserve"> := 2 ** v;</w:t>
                      </w:r>
                    </w:p>
                    <w:p w14:paraId="5520F5C2" w14:textId="58521A0A"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print("</w:t>
                      </w:r>
                      <w:r w:rsidR="007A35AB">
                        <w:rPr>
                          <w:rFonts w:ascii="Courier New" w:hAnsi="Courier New" w:cs="Courier New"/>
                          <w:lang w:val="en-US"/>
                        </w:rPr>
                        <w:t>p</w:t>
                      </w:r>
                      <w:r w:rsidR="007A35AB" w:rsidRPr="00156750">
                        <w:rPr>
                          <w:rFonts w:ascii="Courier New" w:hAnsi="Courier New" w:cs="Courier New"/>
                          <w:lang w:val="en-US"/>
                        </w:rPr>
                        <w:t xml:space="preserve"> </w:t>
                      </w:r>
                      <w:r w:rsidRPr="00156750">
                        <w:rPr>
                          <w:rFonts w:ascii="Courier New" w:hAnsi="Courier New" w:cs="Courier New"/>
                          <w:lang w:val="en-US"/>
                        </w:rPr>
                        <w:t xml:space="preserve">= ", </w:t>
                      </w:r>
                      <w:r w:rsidR="007A35AB">
                        <w:rPr>
                          <w:rFonts w:ascii="Courier New" w:hAnsi="Courier New" w:cs="Courier New"/>
                          <w:lang w:val="en-US"/>
                        </w:rPr>
                        <w:t>p</w:t>
                      </w:r>
                      <w:r w:rsidRPr="00156750">
                        <w:rPr>
                          <w:rFonts w:ascii="Courier New" w:hAnsi="Courier New" w:cs="Courier New"/>
                          <w:lang w:val="en-US"/>
                        </w:rPr>
                        <w:t>);</w:t>
                      </w:r>
                    </w:p>
                    <w:p w14:paraId="6C80ED9D" w14:textId="60BDE70B"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b  := { createValuation(m, v) : m in </w:t>
                      </w:r>
                      <w:r w:rsidR="007A35AB">
                        <w:rPr>
                          <w:rFonts w:ascii="Courier New" w:hAnsi="Courier New" w:cs="Courier New"/>
                          <w:lang w:val="en-US"/>
                        </w:rPr>
                        <w:t>p</w:t>
                      </w:r>
                      <w:r w:rsidR="007A35AB" w:rsidRPr="00156750">
                        <w:rPr>
                          <w:rFonts w:ascii="Courier New" w:hAnsi="Courier New" w:cs="Courier New"/>
                          <w:lang w:val="en-US"/>
                        </w:rPr>
                        <w:t xml:space="preserve"> </w:t>
                      </w:r>
                      <w:r w:rsidRPr="00156750">
                        <w:rPr>
                          <w:rFonts w:ascii="Courier New" w:hAnsi="Courier New" w:cs="Courier New"/>
                          <w:lang w:val="en-US"/>
                        </w:rPr>
                        <w:t>};</w:t>
                      </w:r>
                    </w:p>
                    <w:p w14:paraId="29288D95"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s  := { i : i in b | forall (f in fs | evaluate(f, i)) };</w:t>
                      </w:r>
                    </w:p>
                    <w:p w14:paraId="13CC5630"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print("Set of all valuations satisfying all facts: ", s);</w:t>
                      </w:r>
                    </w:p>
                    <w:p w14:paraId="211326BD"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if (#s == 1) {</w:t>
                      </w:r>
                    </w:p>
                    <w:p w14:paraId="76C1D615"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    i := arb(s);</w:t>
                      </w:r>
                    </w:p>
                    <w:p w14:paraId="053ED107"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    offenders := { x : x in v | i[x] };</w:t>
                      </w:r>
                    </w:p>
                    <w:p w14:paraId="55E5B483"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    print("Set of offenders: ", offenders);</w:t>
                      </w:r>
                    </w:p>
                    <w:p w14:paraId="0517E7F3" w14:textId="54874148" w:rsidR="00156750" w:rsidRPr="00C31B37" w:rsidRDefault="00156750" w:rsidP="00156750">
                      <w:pPr>
                        <w:spacing w:after="0"/>
                        <w:rPr>
                          <w:rFonts w:ascii="Courier New" w:hAnsi="Courier New" w:cs="Courier New"/>
                          <w:lang w:val="en-US"/>
                        </w:rPr>
                      </w:pPr>
                      <w:r w:rsidRPr="00156750">
                        <w:rPr>
                          <w:rFonts w:ascii="Courier New" w:hAnsi="Courier New" w:cs="Courier New"/>
                          <w:lang w:val="en-US"/>
                        </w:rPr>
                        <w:t>}</w:t>
                      </w:r>
                    </w:p>
                  </w:txbxContent>
                </v:textbox>
                <w10:anchorlock/>
              </v:shape>
            </w:pict>
          </mc:Fallback>
        </mc:AlternateContent>
      </w:r>
    </w:p>
    <w:p w14:paraId="148DE238" w14:textId="1B29EBB0" w:rsidR="00156750" w:rsidRDefault="00156750" w:rsidP="00156750">
      <w:pPr>
        <w:pStyle w:val="Beschriftung"/>
        <w:jc w:val="center"/>
      </w:pPr>
      <w:r>
        <w:t xml:space="preserve">Abbildung </w:t>
      </w:r>
      <w:r>
        <w:fldChar w:fldCharType="begin"/>
      </w:r>
      <w:r>
        <w:instrText xml:space="preserve"> SEQ Abbildung \* ARABIC </w:instrText>
      </w:r>
      <w:r>
        <w:fldChar w:fldCharType="separate"/>
      </w:r>
      <w:r w:rsidR="002D37B0">
        <w:rPr>
          <w:noProof/>
        </w:rPr>
        <w:t>18</w:t>
      </w:r>
      <w:r>
        <w:fldChar w:fldCharType="end"/>
      </w:r>
      <w:r>
        <w:t xml:space="preserve">: </w:t>
      </w:r>
      <w:r>
        <w:t>Lösung von</w:t>
      </w:r>
      <w:r>
        <w:t xml:space="preserve"> Watson (SetlX)</w:t>
      </w:r>
    </w:p>
    <w:p w14:paraId="470F2265" w14:textId="77777777" w:rsidR="00156750" w:rsidRDefault="00156750" w:rsidP="00156750">
      <w:pPr>
        <w:keepNext/>
        <w:jc w:val="both"/>
      </w:pPr>
      <w:r>
        <w:rPr>
          <w:noProof/>
          <w:lang w:eastAsia="de-DE"/>
        </w:rPr>
        <w:lastRenderedPageBreak/>
        <mc:AlternateContent>
          <mc:Choice Requires="wps">
            <w:drawing>
              <wp:inline distT="0" distB="0" distL="0" distR="0" wp14:anchorId="68A3EBB7" wp14:editId="5818B8A3">
                <wp:extent cx="5760720" cy="1990725"/>
                <wp:effectExtent l="0" t="0" r="11430" b="28575"/>
                <wp:docPr id="37" name="Textfeld 37"/>
                <wp:cNvGraphicFramePr/>
                <a:graphic xmlns:a="http://schemas.openxmlformats.org/drawingml/2006/main">
                  <a:graphicData uri="http://schemas.microsoft.com/office/word/2010/wordprocessingShape">
                    <wps:wsp>
                      <wps:cNvSpPr txBox="1"/>
                      <wps:spPr>
                        <a:xfrm>
                          <a:off x="0" y="0"/>
                          <a:ext cx="5760720" cy="1990725"/>
                        </a:xfrm>
                        <a:prstGeom prst="rect">
                          <a:avLst/>
                        </a:prstGeom>
                        <a:solidFill>
                          <a:schemeClr val="lt1"/>
                        </a:solidFill>
                        <a:ln w="6350">
                          <a:solidFill>
                            <a:prstClr val="black"/>
                          </a:solidFill>
                        </a:ln>
                      </wps:spPr>
                      <wps:txbx>
                        <w:txbxContent>
                          <w:p w14:paraId="48376C7B"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fs = [f1, f2, f3, f4, f5, f6]</w:t>
                            </w:r>
                          </w:p>
                          <w:p w14:paraId="11497B29"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v = Set('a', 'b', 'c')</w:t>
                            </w:r>
                          </w:p>
                          <w:p w14:paraId="4B068A84"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p = 2 ** v</w:t>
                            </w:r>
                          </w:p>
                          <w:p w14:paraId="025458E0" w14:textId="2FCBCF8A"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print('p = ', p)</w:t>
                            </w:r>
                          </w:p>
                          <w:p w14:paraId="78E240F8"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b = Set(create_valuation(m, v) for m in p)</w:t>
                            </w:r>
                          </w:p>
                          <w:p w14:paraId="1AE361C2"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s = [dict(i) for i in b if all(evaluate(f, dict(i)) for f in fs)]</w:t>
                            </w:r>
                          </w:p>
                          <w:p w14:paraId="202A1D08"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print('List of all valuations satisfying all facts: ', s)</w:t>
                            </w:r>
                          </w:p>
                          <w:p w14:paraId="0AA86F50"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if len(s) == 1:</w:t>
                            </w:r>
                          </w:p>
                          <w:p w14:paraId="7AC2F466"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    i = s[0]</w:t>
                            </w:r>
                          </w:p>
                          <w:p w14:paraId="2426F0EE"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    offenders = [x for x in v if i[x]]</w:t>
                            </w:r>
                          </w:p>
                          <w:p w14:paraId="7F16AD36" w14:textId="3C5510F1" w:rsidR="00156750" w:rsidRPr="00C31B37" w:rsidRDefault="00156750" w:rsidP="00156750">
                            <w:pPr>
                              <w:spacing w:after="0"/>
                              <w:rPr>
                                <w:rFonts w:ascii="Courier New" w:hAnsi="Courier New" w:cs="Courier New"/>
                                <w:lang w:val="en-US"/>
                              </w:rPr>
                            </w:pPr>
                            <w:r w:rsidRPr="00156750">
                              <w:rPr>
                                <w:rFonts w:ascii="Courier New" w:hAnsi="Courier New" w:cs="Courier New"/>
                                <w:lang w:val="en-US"/>
                              </w:rPr>
                              <w:t xml:space="preserve">    print('List of offenders: ', offenders)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A3EBB7" id="Textfeld 37" o:spid="_x0000_s1046" type="#_x0000_t202" style="width:453.6pt;height:1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" fillcolor="white [3201]" strokeweight=".5pt">
                <v:textbox>
                  <w:txbxContent>
                    <w:p w14:paraId="48376C7B"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fs = [f1, f2, f3, f4, f5, f6]</w:t>
                      </w:r>
                    </w:p>
                    <w:p w14:paraId="11497B29"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v = Set('a', 'b', 'c')</w:t>
                      </w:r>
                    </w:p>
                    <w:p w14:paraId="4B068A84"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p = 2 ** v</w:t>
                      </w:r>
                    </w:p>
                    <w:p w14:paraId="025458E0" w14:textId="2FCBCF8A"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print('p = ', p)</w:t>
                      </w:r>
                    </w:p>
                    <w:p w14:paraId="78E240F8"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b = Set(create_valuation(m, v) for m in p)</w:t>
                      </w:r>
                    </w:p>
                    <w:p w14:paraId="1AE361C2"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s = [dict(i) for i in b if all(evaluate(f, dict(i)) for f in fs)]</w:t>
                      </w:r>
                    </w:p>
                    <w:p w14:paraId="202A1D08"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print('List of all valuations satisfying all facts: ', s)</w:t>
                      </w:r>
                    </w:p>
                    <w:p w14:paraId="0AA86F50"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if len(s) == 1:</w:t>
                      </w:r>
                    </w:p>
                    <w:p w14:paraId="7AC2F466"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    i = s[0]</w:t>
                      </w:r>
                    </w:p>
                    <w:p w14:paraId="2426F0EE" w14:textId="77777777" w:rsidR="00156750" w:rsidRPr="00156750" w:rsidRDefault="00156750" w:rsidP="00156750">
                      <w:pPr>
                        <w:spacing w:after="0"/>
                        <w:rPr>
                          <w:rFonts w:ascii="Courier New" w:hAnsi="Courier New" w:cs="Courier New"/>
                          <w:lang w:val="en-US"/>
                        </w:rPr>
                      </w:pPr>
                      <w:r w:rsidRPr="00156750">
                        <w:rPr>
                          <w:rFonts w:ascii="Courier New" w:hAnsi="Courier New" w:cs="Courier New"/>
                          <w:lang w:val="en-US"/>
                        </w:rPr>
                        <w:t xml:space="preserve">    offenders = [x for x in v if i[x]]</w:t>
                      </w:r>
                    </w:p>
                    <w:p w14:paraId="7F16AD36" w14:textId="3C5510F1" w:rsidR="00156750" w:rsidRPr="00C31B37" w:rsidRDefault="00156750" w:rsidP="00156750">
                      <w:pPr>
                        <w:spacing w:after="0"/>
                        <w:rPr>
                          <w:rFonts w:ascii="Courier New" w:hAnsi="Courier New" w:cs="Courier New"/>
                          <w:lang w:val="en-US"/>
                        </w:rPr>
                      </w:pPr>
                      <w:r w:rsidRPr="00156750">
                        <w:rPr>
                          <w:rFonts w:ascii="Courier New" w:hAnsi="Courier New" w:cs="Courier New"/>
                          <w:lang w:val="en-US"/>
                        </w:rPr>
                        <w:t xml:space="preserve">    print('List of offenders: ', offenders)</w:t>
                      </w:r>
                    </w:p>
                  </w:txbxContent>
                </v:textbox>
                <w10:anchorlock/>
              </v:shape>
            </w:pict>
          </mc:Fallback>
        </mc:AlternateContent>
      </w:r>
    </w:p>
    <w:p w14:paraId="2B05FF4D" w14:textId="214BBD26" w:rsidR="00156750" w:rsidRDefault="00156750" w:rsidP="00156750">
      <w:pPr>
        <w:pStyle w:val="Beschriftung"/>
        <w:jc w:val="center"/>
      </w:pPr>
      <w:r>
        <w:t xml:space="preserve">Abbildung </w:t>
      </w:r>
      <w:r>
        <w:fldChar w:fldCharType="begin"/>
      </w:r>
      <w:r>
        <w:instrText xml:space="preserve"> SEQ Abbildung \* ARABIC </w:instrText>
      </w:r>
      <w:r>
        <w:fldChar w:fldCharType="separate"/>
      </w:r>
      <w:r w:rsidR="002D37B0">
        <w:rPr>
          <w:noProof/>
        </w:rPr>
        <w:t>19</w:t>
      </w:r>
      <w:r>
        <w:fldChar w:fldCharType="end"/>
      </w:r>
      <w:r>
        <w:t>: Lösung von Watson (Python)</w:t>
      </w:r>
    </w:p>
    <w:p w14:paraId="550FA6FB" w14:textId="4ABC4C93" w:rsidR="00156750" w:rsidRPr="00156750" w:rsidRDefault="007A35AB" w:rsidP="00156750">
      <w:pPr>
        <w:jc w:val="both"/>
      </w:pPr>
      <w:r>
        <w:t>Die Tatsachen werden alle in einer Liste/Menge gespeichert</w:t>
      </w:r>
      <w:r w:rsidR="00D65FF2">
        <w:t xml:space="preserve"> und die Täter, als Buchstaben „a“, „b“ und „c“, in einer Menge abgelegt</w:t>
      </w:r>
      <w:r>
        <w:t xml:space="preserve">. </w:t>
      </w:r>
      <w:r w:rsidR="00D65FF2">
        <w:t xml:space="preserve">Daraufhin wird die Potenzmenge der Täter gebildet, in der alle möglichen Täter-Kombinationen enthalten sind und Wahrheitswerte den Variablen zugewiesen. Bei der Ermittlung, welche Täterkombinationen möglich sind, wird in SetlX die Funktion </w:t>
      </w:r>
      <w:r w:rsidR="00D65FF2" w:rsidRPr="00B52945">
        <w:rPr>
          <w:rFonts w:ascii="Courier New" w:hAnsi="Courier New" w:cs="Courier New"/>
        </w:rPr>
        <w:t>forall</w:t>
      </w:r>
      <w:r w:rsidR="00D65FF2">
        <w:t xml:space="preserve"> und in Python </w:t>
      </w:r>
      <w:r w:rsidR="00D65FF2" w:rsidRPr="00B52945">
        <w:rPr>
          <w:rFonts w:ascii="Courier New" w:hAnsi="Courier New" w:cs="Courier New"/>
        </w:rPr>
        <w:t>all</w:t>
      </w:r>
      <w:r w:rsidR="00D65FF2">
        <w:t xml:space="preserve"> verwendet. Beide Funktionen geben nur dann </w:t>
      </w:r>
      <w:r w:rsidR="00D65FF2" w:rsidRPr="00B52945">
        <w:rPr>
          <w:rFonts w:ascii="Courier New" w:hAnsi="Courier New" w:cs="Courier New"/>
        </w:rPr>
        <w:t>True</w:t>
      </w:r>
      <w:r w:rsidR="00D65FF2">
        <w:t xml:space="preserve"> zurück, wenn alle Elemente der angegebenen Liste/Menge ebenfalls den Wahrheitswert </w:t>
      </w:r>
      <w:r w:rsidR="00D65FF2" w:rsidRPr="00B52945">
        <w:rPr>
          <w:rFonts w:ascii="Courier New" w:hAnsi="Courier New" w:cs="Courier New"/>
        </w:rPr>
        <w:t>True</w:t>
      </w:r>
      <w:r w:rsidR="00D65FF2">
        <w:t xml:space="preserve"> </w:t>
      </w:r>
      <w:r w:rsidR="00B52945">
        <w:t>besitzen</w:t>
      </w:r>
      <w:r w:rsidR="00D65FF2">
        <w:t>.</w:t>
      </w:r>
      <w:r w:rsidR="00B52945">
        <w:t xml:space="preserve"> In Python werden die Variable-Boolean-Paare in Dictionaries gespeichert, um den Aufruf für </w:t>
      </w:r>
      <w:r w:rsidR="00B52945" w:rsidRPr="00B52945">
        <w:rPr>
          <w:rFonts w:ascii="Courier New" w:hAnsi="Courier New" w:cs="Courier New"/>
        </w:rPr>
        <w:t>evaluate</w:t>
      </w:r>
      <w:r w:rsidR="00B52945">
        <w:t xml:space="preserve"> und die Ausgabe zu erleichtern.</w:t>
      </w:r>
      <w:r w:rsidR="00D65FF2">
        <w:t xml:space="preserve"> Zuletzt wird das Ergebnis noch ausgegeben.</w:t>
      </w:r>
    </w:p>
    <w:p w14:paraId="130EF255" w14:textId="77777777" w:rsidR="00AF5C50" w:rsidRPr="005D062B" w:rsidRDefault="00AF5C50" w:rsidP="00AF5C50"/>
    <w:p w14:paraId="3F7369F1" w14:textId="77777777" w:rsidR="008923DC" w:rsidRDefault="008923DC" w:rsidP="008923DC">
      <w:pPr>
        <w:pStyle w:val="berschrift3"/>
        <w:numPr>
          <w:ilvl w:val="2"/>
          <w:numId w:val="2"/>
        </w:numPr>
      </w:pPr>
      <w:bookmarkStart w:id="34" w:name="_Toc451427628"/>
      <w:r>
        <w:t>Wolf Ziege Kohl</w:t>
      </w:r>
      <w:bookmarkEnd w:id="34"/>
    </w:p>
    <w:p w14:paraId="49B40BD5" w14:textId="47EB9A42" w:rsidR="00AF5C50" w:rsidRDefault="008D41C1" w:rsidP="008D41C1">
      <w:pPr>
        <w:jc w:val="both"/>
      </w:pPr>
      <w:r>
        <w:t xml:space="preserve">Bei der Wolf-Ziege-Kohl-Aufgabe besteht die Herausforderung darin, dass ein Bauer einen Wolf, eine Ziege und einen Kohl von einer Seite eines Flusses auf die andere bringen möchte. Das Problem dabei ist, dass er nur ein Element auf einmal transportieren kann. Wenn er den Wolf mit der Ziege alleine lässt, so frisst der Wolf die Ziege und wenn er die Ziege mit dem Kohl alleine lässt so frisst die Ziege den Kohl. Diese Problemstellung sollen die Studenten anhand eines Programms lösen. </w:t>
      </w:r>
      <w:r w:rsidR="00956131">
        <w:t>Die Aufgabe wird auch als wolf-goat-cabbage (wgc) bezeichnet.</w:t>
      </w:r>
    </w:p>
    <w:p w14:paraId="2C1CE762" w14:textId="77777777" w:rsidR="00956131" w:rsidRDefault="00956131" w:rsidP="003D6E3B">
      <w:pPr>
        <w:keepNext/>
        <w:jc w:val="both"/>
      </w:pPr>
      <w:r>
        <w:rPr>
          <w:noProof/>
          <w:lang w:eastAsia="de-DE"/>
        </w:rPr>
        <mc:AlternateContent>
          <mc:Choice Requires="wps">
            <w:drawing>
              <wp:inline distT="0" distB="0" distL="0" distR="0" wp14:anchorId="3906C26E" wp14:editId="077A0971">
                <wp:extent cx="5760720" cy="2466975"/>
                <wp:effectExtent l="0" t="0" r="11430" b="28575"/>
                <wp:docPr id="18" name="Textfeld 18"/>
                <wp:cNvGraphicFramePr/>
                <a:graphic xmlns:a="http://schemas.openxmlformats.org/drawingml/2006/main">
                  <a:graphicData uri="http://schemas.microsoft.com/office/word/2010/wordprocessingShape">
                    <wps:wsp>
                      <wps:cNvSpPr txBox="1"/>
                      <wps:spPr>
                        <a:xfrm>
                          <a:off x="0" y="0"/>
                          <a:ext cx="5760720" cy="2466975"/>
                        </a:xfrm>
                        <a:prstGeom prst="rect">
                          <a:avLst/>
                        </a:prstGeom>
                        <a:solidFill>
                          <a:schemeClr val="lt1"/>
                        </a:solidFill>
                        <a:ln w="6350">
                          <a:solidFill>
                            <a:prstClr val="black"/>
                          </a:solidFill>
                        </a:ln>
                      </wps:spPr>
                      <wps:txbx>
                        <w:txbxContent>
                          <w:p w14:paraId="77E144B6"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findPath := procedure(x, y, r) {</w:t>
                            </w:r>
                          </w:p>
                          <w:p w14:paraId="1815F574"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p := { [x] };</w:t>
                            </w:r>
                          </w:p>
                          <w:p w14:paraId="1D761605"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while (true) {</w:t>
                            </w:r>
                          </w:p>
                          <w:p w14:paraId="56377E1B"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oldP  := p;</w:t>
                            </w:r>
                          </w:p>
                          <w:p w14:paraId="29EDA5CE"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p     := p + pathProduct(p, r);</w:t>
                            </w:r>
                          </w:p>
                          <w:p w14:paraId="1CFE9B1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found := { l : l in p | l[-1] == y };</w:t>
                            </w:r>
                          </w:p>
                          <w:p w14:paraId="6E8F9CBC"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if (found != {}) {</w:t>
                            </w:r>
                          </w:p>
                          <w:p w14:paraId="167CD608"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return arb(found);</w:t>
                            </w:r>
                          </w:p>
                          <w:p w14:paraId="4E2B9C97"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if (p == oldP) {</w:t>
                            </w:r>
                          </w:p>
                          <w:p w14:paraId="30F7F33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return;</w:t>
                            </w:r>
                          </w:p>
                          <w:p w14:paraId="33396C8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C571D7" w:rsidRPr="00C31B37" w:rsidRDefault="00C571D7" w:rsidP="00956131">
                            <w:pPr>
                              <w:spacing w:after="0"/>
                              <w:rPr>
                                <w:rFonts w:ascii="Courier New" w:hAnsi="Courier New" w:cs="Courier New"/>
                                <w:lang w:val="en-US"/>
                              </w:rPr>
                            </w:pPr>
                            <w:r w:rsidRPr="00956131">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06C26E" id="Textfeld 18" o:spid="_x0000_s1047" type="#_x0000_t202" style="width:453.6pt;height:1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" fillcolor="white [3201]" strokeweight=".5pt">
                <v:textbox>
                  <w:txbxContent>
                    <w:p w14:paraId="77E144B6"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findPath := procedure(x, y, r) {</w:t>
                      </w:r>
                    </w:p>
                    <w:p w14:paraId="1815F574"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p := { [x] };</w:t>
                      </w:r>
                    </w:p>
                    <w:p w14:paraId="1D761605"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while (true) {</w:t>
                      </w:r>
                    </w:p>
                    <w:p w14:paraId="56377E1B"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oldP  := p;</w:t>
                      </w:r>
                    </w:p>
                    <w:p w14:paraId="29EDA5CE"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p     := p + pathProduct(p, r);</w:t>
                      </w:r>
                    </w:p>
                    <w:p w14:paraId="1CFE9B1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found := { l : l in p | l[-1] == y };</w:t>
                      </w:r>
                    </w:p>
                    <w:p w14:paraId="6E8F9CBC"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if (found != {}) {</w:t>
                      </w:r>
                    </w:p>
                    <w:p w14:paraId="167CD608"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return arb(found);</w:t>
                      </w:r>
                    </w:p>
                    <w:p w14:paraId="4E2B9C97"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w:t>
                      </w:r>
                    </w:p>
                    <w:p w14:paraId="7A2322B8"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if (p == oldP) {</w:t>
                      </w:r>
                    </w:p>
                    <w:p w14:paraId="30F7F33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return;</w:t>
                      </w:r>
                    </w:p>
                    <w:p w14:paraId="33396C8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w:t>
                      </w:r>
                    </w:p>
                    <w:p w14:paraId="3D045234"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w:t>
                      </w:r>
                    </w:p>
                    <w:p w14:paraId="76F57D17" w14:textId="558B9947" w:rsidR="00C571D7" w:rsidRPr="00C31B37" w:rsidRDefault="00C571D7" w:rsidP="00956131">
                      <w:pPr>
                        <w:spacing w:after="0"/>
                        <w:rPr>
                          <w:rFonts w:ascii="Courier New" w:hAnsi="Courier New" w:cs="Courier New"/>
                          <w:lang w:val="en-US"/>
                        </w:rPr>
                      </w:pPr>
                      <w:r w:rsidRPr="00956131">
                        <w:rPr>
                          <w:rFonts w:ascii="Courier New" w:hAnsi="Courier New" w:cs="Courier New"/>
                          <w:lang w:val="en-US"/>
                        </w:rPr>
                        <w:t>};</w:t>
                      </w:r>
                    </w:p>
                  </w:txbxContent>
                </v:textbox>
                <w10:anchorlock/>
              </v:shape>
            </w:pict>
          </mc:Fallback>
        </mc:AlternateContent>
      </w:r>
    </w:p>
    <w:p w14:paraId="3DF7876C" w14:textId="637162E5" w:rsidR="008D41C1" w:rsidRDefault="00956131" w:rsidP="000D0D60">
      <w:pPr>
        <w:pStyle w:val="Beschriftung"/>
        <w:jc w:val="center"/>
        <w:rPr>
          <w:noProof/>
        </w:rPr>
      </w:pPr>
      <w:bookmarkStart w:id="35" w:name="_Ref451261168"/>
      <w:bookmarkStart w:id="36" w:name="_Toc451427645"/>
      <w:r>
        <w:t xml:space="preserve">Abbildung </w:t>
      </w:r>
      <w:r w:rsidR="00C571D7">
        <w:fldChar w:fldCharType="begin"/>
      </w:r>
      <w:r w:rsidR="00C571D7">
        <w:instrText xml:space="preserve"> SEQ Abbildung \* ARABIC </w:instrText>
      </w:r>
      <w:r w:rsidR="00C571D7">
        <w:fldChar w:fldCharType="separate"/>
      </w:r>
      <w:r w:rsidR="002D37B0">
        <w:rPr>
          <w:noProof/>
        </w:rPr>
        <w:t>20</w:t>
      </w:r>
      <w:r w:rsidR="00C571D7">
        <w:rPr>
          <w:noProof/>
        </w:rPr>
        <w:fldChar w:fldCharType="end"/>
      </w:r>
      <w:bookmarkEnd w:id="35"/>
      <w:r>
        <w:t xml:space="preserve">: </w:t>
      </w:r>
      <w:r w:rsidRPr="000D0D60">
        <w:rPr>
          <w:rFonts w:ascii="Courier New" w:hAnsi="Courier New" w:cs="Courier New"/>
        </w:rPr>
        <w:t>find</w:t>
      </w:r>
      <w:r w:rsidRPr="000D0D60">
        <w:rPr>
          <w:rFonts w:ascii="Courier New" w:hAnsi="Courier New" w:cs="Courier New"/>
          <w:noProof/>
        </w:rPr>
        <w:t>Path</w:t>
      </w:r>
      <w:r>
        <w:rPr>
          <w:noProof/>
        </w:rPr>
        <w:t xml:space="preserve"> in wgc (SetlX)</w:t>
      </w:r>
      <w:bookmarkEnd w:id="36"/>
    </w:p>
    <w:p w14:paraId="383E47F5" w14:textId="77777777" w:rsidR="00956131" w:rsidRDefault="00956131" w:rsidP="003D6E3B">
      <w:pPr>
        <w:keepNext/>
      </w:pPr>
      <w:r>
        <w:rPr>
          <w:noProof/>
          <w:lang w:eastAsia="de-DE"/>
        </w:rPr>
        <w:lastRenderedPageBreak/>
        <mc:AlternateContent>
          <mc:Choice Requires="wps">
            <w:drawing>
              <wp:inline distT="0" distB="0" distL="0" distR="0" wp14:anchorId="1320DFF2" wp14:editId="46B27C84">
                <wp:extent cx="5760720" cy="1809750"/>
                <wp:effectExtent l="0" t="0" r="11430" b="19050"/>
                <wp:docPr id="20" name="Textfeld 20"/>
                <wp:cNvGraphicFramePr/>
                <a:graphic xmlns:a="http://schemas.openxmlformats.org/drawingml/2006/main">
                  <a:graphicData uri="http://schemas.microsoft.com/office/word/2010/wordprocessingShape">
                    <wps:wsp>
                      <wps:cNvSpPr txBox="1"/>
                      <wps:spPr>
                        <a:xfrm>
                          <a:off x="0" y="0"/>
                          <a:ext cx="5760720" cy="1809750"/>
                        </a:xfrm>
                        <a:prstGeom prst="rect">
                          <a:avLst/>
                        </a:prstGeom>
                        <a:solidFill>
                          <a:schemeClr val="lt1"/>
                        </a:solidFill>
                        <a:ln w="6350">
                          <a:solidFill>
                            <a:prstClr val="black"/>
                          </a:solidFill>
                        </a:ln>
                      </wps:spPr>
                      <wps:txbx>
                        <w:txbxContent>
                          <w:p w14:paraId="72F6115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def find_path(x, y, r):</w:t>
                            </w:r>
                          </w:p>
                          <w:p w14:paraId="65035845"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p = Set([x])</w:t>
                            </w:r>
                          </w:p>
                          <w:p w14:paraId="4C5E350B"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while True:</w:t>
                            </w:r>
                          </w:p>
                          <w:p w14:paraId="5525C900"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old_p = p</w:t>
                            </w:r>
                          </w:p>
                          <w:p w14:paraId="259CF552"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p     = p + path_product(p, r)</w:t>
                            </w:r>
                          </w:p>
                          <w:p w14:paraId="117C08FC"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found = Set(l for l in p if l[-1] == y)</w:t>
                            </w:r>
                          </w:p>
                          <w:p w14:paraId="5E7155E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if found:</w:t>
                            </w:r>
                          </w:p>
                          <w:p w14:paraId="3CF88AA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return found[0]</w:t>
                            </w:r>
                          </w:p>
                          <w:p w14:paraId="25EB1FED"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if p == old_p:</w:t>
                            </w:r>
                          </w:p>
                          <w:p w14:paraId="7E36D50A" w14:textId="09A36571" w:rsidR="00C571D7" w:rsidRPr="00C31B37" w:rsidRDefault="00C571D7" w:rsidP="00956131">
                            <w:pPr>
                              <w:spacing w:after="0"/>
                              <w:rPr>
                                <w:rFonts w:ascii="Courier New" w:hAnsi="Courier New" w:cs="Courier New"/>
                                <w:lang w:val="en-US"/>
                              </w:rPr>
                            </w:pPr>
                            <w:r w:rsidRPr="00956131">
                              <w:rPr>
                                <w:rFonts w:ascii="Courier New" w:hAnsi="Courier New" w:cs="Courier New"/>
                                <w:lang w:val="en-US"/>
                              </w:rPr>
                              <w:t xml:space="preserve">            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20DFF2" id="Textfeld 20" o:spid="_x0000_s1048" type="#_x0000_t202" style="width:453.6pt;height: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" fillcolor="white [3201]" strokeweight=".5pt">
                <v:textbox>
                  <w:txbxContent>
                    <w:p w14:paraId="72F6115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def find_path(x, y, r):</w:t>
                      </w:r>
                    </w:p>
                    <w:p w14:paraId="65035845"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p = Set([x])</w:t>
                      </w:r>
                    </w:p>
                    <w:p w14:paraId="4C5E350B"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while True:</w:t>
                      </w:r>
                    </w:p>
                    <w:p w14:paraId="5525C900"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old_p = p</w:t>
                      </w:r>
                    </w:p>
                    <w:p w14:paraId="259CF552"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p     = p + path_product(p, r)</w:t>
                      </w:r>
                    </w:p>
                    <w:p w14:paraId="117C08FC"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found = Set(l for l in p if l[-1] == y)</w:t>
                      </w:r>
                    </w:p>
                    <w:p w14:paraId="5E7155E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if found:</w:t>
                      </w:r>
                    </w:p>
                    <w:p w14:paraId="3CF88AA1"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return found[0]</w:t>
                      </w:r>
                    </w:p>
                    <w:p w14:paraId="25EB1FED" w14:textId="77777777" w:rsidR="00C571D7" w:rsidRPr="00956131" w:rsidRDefault="00C571D7" w:rsidP="00956131">
                      <w:pPr>
                        <w:spacing w:after="0"/>
                        <w:rPr>
                          <w:rFonts w:ascii="Courier New" w:hAnsi="Courier New" w:cs="Courier New"/>
                          <w:lang w:val="en-US"/>
                        </w:rPr>
                      </w:pPr>
                      <w:r w:rsidRPr="00956131">
                        <w:rPr>
                          <w:rFonts w:ascii="Courier New" w:hAnsi="Courier New" w:cs="Courier New"/>
                          <w:lang w:val="en-US"/>
                        </w:rPr>
                        <w:t xml:space="preserve">        if p == old_p:</w:t>
                      </w:r>
                    </w:p>
                    <w:p w14:paraId="7E36D50A" w14:textId="09A36571" w:rsidR="00C571D7" w:rsidRPr="00C31B37" w:rsidRDefault="00C571D7" w:rsidP="00956131">
                      <w:pPr>
                        <w:spacing w:after="0"/>
                        <w:rPr>
                          <w:rFonts w:ascii="Courier New" w:hAnsi="Courier New" w:cs="Courier New"/>
                          <w:lang w:val="en-US"/>
                        </w:rPr>
                      </w:pPr>
                      <w:r w:rsidRPr="00956131">
                        <w:rPr>
                          <w:rFonts w:ascii="Courier New" w:hAnsi="Courier New" w:cs="Courier New"/>
                          <w:lang w:val="en-US"/>
                        </w:rPr>
                        <w:t xml:space="preserve">            return</w:t>
                      </w:r>
                    </w:p>
                  </w:txbxContent>
                </v:textbox>
                <w10:anchorlock/>
              </v:shape>
            </w:pict>
          </mc:Fallback>
        </mc:AlternateContent>
      </w:r>
    </w:p>
    <w:p w14:paraId="03C82448" w14:textId="6E1FCB5E" w:rsidR="00956131" w:rsidRDefault="00956131" w:rsidP="000D0D60">
      <w:pPr>
        <w:pStyle w:val="Beschriftung"/>
        <w:jc w:val="center"/>
      </w:pPr>
      <w:bookmarkStart w:id="37" w:name="_Ref451261191"/>
      <w:bookmarkStart w:id="38" w:name="_Toc451427646"/>
      <w:r>
        <w:t xml:space="preserve">Abbildung </w:t>
      </w:r>
      <w:r w:rsidR="00C571D7">
        <w:fldChar w:fldCharType="begin"/>
      </w:r>
      <w:r w:rsidR="00C571D7">
        <w:instrText xml:space="preserve"> SEQ Abbildung \* ARABIC </w:instrText>
      </w:r>
      <w:r w:rsidR="00C571D7">
        <w:fldChar w:fldCharType="separate"/>
      </w:r>
      <w:r w:rsidR="002D37B0">
        <w:rPr>
          <w:noProof/>
        </w:rPr>
        <w:t>21</w:t>
      </w:r>
      <w:r w:rsidR="00C571D7">
        <w:rPr>
          <w:noProof/>
        </w:rPr>
        <w:fldChar w:fldCharType="end"/>
      </w:r>
      <w:bookmarkEnd w:id="37"/>
      <w:r>
        <w:t xml:space="preserve">: </w:t>
      </w:r>
      <w:r w:rsidRPr="000D0D60">
        <w:rPr>
          <w:rFonts w:ascii="Courier New" w:hAnsi="Courier New" w:cs="Courier New"/>
        </w:rPr>
        <w:t>find_path</w:t>
      </w:r>
      <w:r>
        <w:t xml:space="preserve"> in wgc (Python)</w:t>
      </w:r>
      <w:bookmarkEnd w:id="38"/>
    </w:p>
    <w:p w14:paraId="44274D7A" w14:textId="2CEB9634" w:rsidR="00956131" w:rsidRDefault="00956131" w:rsidP="00956131">
      <w:pPr>
        <w:jc w:val="both"/>
      </w:pPr>
      <w:r>
        <w:t xml:space="preserve">Die Funktion </w:t>
      </w:r>
      <w:r w:rsidRPr="003D6E3B">
        <w:rPr>
          <w:rFonts w:ascii="Courier New" w:hAnsi="Courier New" w:cs="Courier New"/>
        </w:rPr>
        <w:t>find_path</w:t>
      </w:r>
      <w:r>
        <w:t xml:space="preserve"> ermittelt, ob es einen Pfad vom Knote</w:t>
      </w:r>
      <w:r w:rsidR="00FC02ED">
        <w:t xml:space="preserve">n </w:t>
      </w:r>
      <w:r w:rsidR="00FC02ED" w:rsidRPr="003D6E3B">
        <w:rPr>
          <w:rFonts w:ascii="Courier New" w:hAnsi="Courier New" w:cs="Courier New"/>
        </w:rPr>
        <w:t>x</w:t>
      </w:r>
      <w:r w:rsidR="00FC02ED">
        <w:t xml:space="preserve"> zum Knoten </w:t>
      </w:r>
      <w:r w:rsidR="00FC02ED" w:rsidRPr="003D6E3B">
        <w:rPr>
          <w:rFonts w:ascii="Courier New" w:hAnsi="Courier New" w:cs="Courier New"/>
        </w:rPr>
        <w:t>y</w:t>
      </w:r>
      <w:r w:rsidR="00FC02ED">
        <w:t xml:space="preserve"> innerhalb von </w:t>
      </w:r>
      <w:r w:rsidR="00FC02ED" w:rsidRPr="003D6E3B">
        <w:rPr>
          <w:rFonts w:ascii="Courier New" w:hAnsi="Courier New" w:cs="Courier New"/>
        </w:rPr>
        <w:t>r</w:t>
      </w:r>
      <w:r>
        <w:t xml:space="preserve"> gibt</w:t>
      </w:r>
      <w:r w:rsidR="00FC02ED">
        <w:t xml:space="preserve"> und gibt diesen zurück, sofern er vorhanden ist</w:t>
      </w:r>
      <w:r>
        <w:t xml:space="preserve">. </w:t>
      </w:r>
      <w:r w:rsidR="00FC02ED">
        <w:t xml:space="preserve">In der Variable </w:t>
      </w:r>
      <w:r w:rsidR="00FC02ED" w:rsidRPr="000D0D60">
        <w:rPr>
          <w:rFonts w:ascii="Courier New" w:hAnsi="Courier New" w:cs="Courier New"/>
        </w:rPr>
        <w:t>p</w:t>
      </w:r>
      <w:r w:rsidR="00FC02ED">
        <w:t xml:space="preserve"> befinden sich alle möglichen Pfade, die gefunden werden. Pro Schleifendurchgang werden die nächst mögliche Pfadschritte berechnet und geprüft, ob die Lösung sich danach bereits in </w:t>
      </w:r>
      <w:r w:rsidR="00FC02ED" w:rsidRPr="000D0D60">
        <w:rPr>
          <w:rFonts w:ascii="Courier New" w:hAnsi="Courier New" w:cs="Courier New"/>
        </w:rPr>
        <w:t>p</w:t>
      </w:r>
      <w:r w:rsidR="00FC02ED">
        <w:t xml:space="preserve"> befindet. Die erste Abbruchbedingung tritt ein, wenn die Lösung gefunden wurde. In dem Fall wird die Lösung zurückgegeben. Die zweite Abbruchbedingung ist, wenn bei der Ermittlung des nächsten Schritts keine neuen Pfade entdeckt wurden. In diesem Fall gibt die Methode keinen Wert zurück.</w:t>
      </w:r>
    </w:p>
    <w:p w14:paraId="1A7F9E60" w14:textId="08E294D3" w:rsidR="00FC02ED" w:rsidRDefault="00FC02ED" w:rsidP="00956131">
      <w:pPr>
        <w:jc w:val="both"/>
      </w:pPr>
      <w:r>
        <w:t>Die Abläufe und sind in beiden Programmiersprachen nahezu identisch. Die erste Abbruchbedingung wir</w:t>
      </w:r>
      <w:r w:rsidR="003D6E3B">
        <w:t>d syntaktisch anders formuliert.</w:t>
      </w:r>
      <w:r>
        <w:t xml:space="preserve"> </w:t>
      </w:r>
      <w:r w:rsidR="003D6E3B">
        <w:t>W</w:t>
      </w:r>
      <w:r>
        <w:t xml:space="preserve">ährend in SetlX geprüft wird, ob die Menge </w:t>
      </w:r>
      <w:r w:rsidRPr="000D0D60">
        <w:rPr>
          <w:rFonts w:ascii="Courier New" w:hAnsi="Courier New" w:cs="Courier New"/>
        </w:rPr>
        <w:t>found</w:t>
      </w:r>
      <w:r>
        <w:t xml:space="preserve"> nicht leer ist</w:t>
      </w:r>
      <w:r w:rsidR="00381DB1">
        <w:t xml:space="preserve"> (</w:t>
      </w:r>
      <w:r w:rsidR="00381DB1">
        <w:fldChar w:fldCharType="begin"/>
      </w:r>
      <w:r w:rsidR="00381DB1">
        <w:instrText xml:space="preserve"> REF _Ref451261168 \h </w:instrText>
      </w:r>
      <w:r w:rsidR="00381DB1">
        <w:fldChar w:fldCharType="separate"/>
      </w:r>
      <w:r w:rsidR="002D37B0">
        <w:t xml:space="preserve">Abbildung </w:t>
      </w:r>
      <w:r w:rsidR="002D37B0">
        <w:rPr>
          <w:noProof/>
        </w:rPr>
        <w:t>20</w:t>
      </w:r>
      <w:r w:rsidR="00381DB1">
        <w:fldChar w:fldCharType="end"/>
      </w:r>
      <w:r w:rsidR="00381DB1">
        <w:t xml:space="preserve"> Zeile 7)</w:t>
      </w:r>
      <w:r>
        <w:t xml:space="preserve">, wird in Python geprüft ob </w:t>
      </w:r>
      <w:r w:rsidRPr="000D0D60">
        <w:rPr>
          <w:rFonts w:ascii="Courier New" w:hAnsi="Courier New" w:cs="Courier New"/>
        </w:rPr>
        <w:t>found</w:t>
      </w:r>
      <w:r>
        <w:t xml:space="preserve"> Elemente enthält</w:t>
      </w:r>
      <w:r w:rsidR="00381DB1">
        <w:t xml:space="preserve"> (</w:t>
      </w:r>
      <w:r w:rsidR="00381DB1">
        <w:fldChar w:fldCharType="begin"/>
      </w:r>
      <w:r w:rsidR="00381DB1">
        <w:instrText xml:space="preserve"> REF _Ref451261191 \h </w:instrText>
      </w:r>
      <w:r w:rsidR="00381DB1">
        <w:fldChar w:fldCharType="separate"/>
      </w:r>
      <w:r w:rsidR="002D37B0">
        <w:t xml:space="preserve">Abbildung </w:t>
      </w:r>
      <w:r w:rsidR="002D37B0">
        <w:rPr>
          <w:noProof/>
        </w:rPr>
        <w:t>21</w:t>
      </w:r>
      <w:r w:rsidR="00381DB1">
        <w:fldChar w:fldCharType="end"/>
      </w:r>
      <w:r w:rsidR="00381DB1">
        <w:t xml:space="preserve"> Zeile 7)</w:t>
      </w:r>
      <w:r>
        <w:t xml:space="preserve">. Diese beiden Aussagen sind logischerweise dieselben. </w:t>
      </w:r>
      <w:r w:rsidR="00381DB1">
        <w:t xml:space="preserve">In der nächsten Zeile wird daraufhin in SetlX ein beliebiges Element, während die Python-Implementierung immer das erste Element der Menge zurückgibt. Es wäre auch möglich die, in den Python Sets implementierte, Funktion </w:t>
      </w:r>
      <w:r w:rsidR="00381DB1" w:rsidRPr="000D0D60">
        <w:rPr>
          <w:rFonts w:ascii="Courier New" w:hAnsi="Courier New" w:cs="Courier New"/>
        </w:rPr>
        <w:t>arb()</w:t>
      </w:r>
      <w:r w:rsidR="00381DB1">
        <w:t xml:space="preserve"> aufzurufen, allerdings gibt diese auch nur das erste Element zurück. Um das Skript einfach und übersichtlich zu halten, wurde das direkt Aufrufen des ersten Elements bevorzugt.</w:t>
      </w:r>
    </w:p>
    <w:p w14:paraId="4AD52832" w14:textId="77777777" w:rsidR="00381DB1" w:rsidRDefault="00381DB1" w:rsidP="003D6E3B">
      <w:pPr>
        <w:keepNext/>
        <w:jc w:val="both"/>
      </w:pPr>
      <w:r>
        <w:rPr>
          <w:noProof/>
          <w:lang w:eastAsia="de-DE"/>
        </w:rPr>
        <mc:AlternateContent>
          <mc:Choice Requires="wps">
            <w:drawing>
              <wp:inline distT="0" distB="0" distL="0" distR="0" wp14:anchorId="0F444287" wp14:editId="3C9DCCB4">
                <wp:extent cx="5760720" cy="809625"/>
                <wp:effectExtent l="0" t="0" r="11430" b="28575"/>
                <wp:docPr id="21" name="Textfeld 21"/>
                <wp:cNvGraphicFramePr/>
                <a:graphic xmlns:a="http://schemas.openxmlformats.org/drawingml/2006/main">
                  <a:graphicData uri="http://schemas.microsoft.com/office/word/2010/wordprocessingShape">
                    <wps:wsp>
                      <wps:cNvSpPr txBox="1"/>
                      <wps:spPr>
                        <a:xfrm>
                          <a:off x="0" y="0"/>
                          <a:ext cx="5760720" cy="809625"/>
                        </a:xfrm>
                        <a:prstGeom prst="rect">
                          <a:avLst/>
                        </a:prstGeom>
                        <a:solidFill>
                          <a:schemeClr val="lt1"/>
                        </a:solidFill>
                        <a:ln w="6350">
                          <a:solidFill>
                            <a:prstClr val="black"/>
                          </a:solidFill>
                        </a:ln>
                      </wps:spPr>
                      <wps:txbx>
                        <w:txbxContent>
                          <w:p w14:paraId="5C9DC408" w14:textId="77777777" w:rsidR="00C571D7" w:rsidRPr="00381DB1" w:rsidRDefault="00C571D7" w:rsidP="00381DB1">
                            <w:pPr>
                              <w:spacing w:after="0"/>
                              <w:rPr>
                                <w:rFonts w:ascii="Courier New" w:hAnsi="Courier New" w:cs="Courier New"/>
                                <w:lang w:val="en-US"/>
                              </w:rPr>
                            </w:pPr>
                            <w:r w:rsidRPr="00381DB1">
                              <w:rPr>
                                <w:rFonts w:ascii="Courier New" w:hAnsi="Courier New" w:cs="Courier New"/>
                                <w:lang w:val="en-US"/>
                              </w:rPr>
                              <w:t>pathProduct := procedure(p, q) {</w:t>
                            </w:r>
                          </w:p>
                          <w:p w14:paraId="48131446" w14:textId="77777777" w:rsidR="00C571D7" w:rsidRDefault="00C571D7" w:rsidP="00381DB1">
                            <w:pPr>
                              <w:spacing w:after="0"/>
                              <w:rPr>
                                <w:rFonts w:ascii="Courier New" w:hAnsi="Courier New" w:cs="Courier New"/>
                                <w:lang w:val="en-US"/>
                              </w:rPr>
                            </w:pPr>
                            <w:r w:rsidRPr="00381DB1">
                              <w:rPr>
                                <w:rFonts w:ascii="Courier New" w:hAnsi="Courier New" w:cs="Courier New"/>
                                <w:lang w:val="en-US"/>
                              </w:rPr>
                              <w:t xml:space="preserve">    return { add(x,y) : x in p, y in q | </w:t>
                            </w:r>
                          </w:p>
                          <w:p w14:paraId="2B764924" w14:textId="010125D7" w:rsidR="00C571D7" w:rsidRPr="00C94C5D" w:rsidRDefault="00C571D7" w:rsidP="00381DB1">
                            <w:pPr>
                              <w:spacing w:after="0"/>
                              <w:rPr>
                                <w:rFonts w:ascii="Courier New" w:hAnsi="Courier New" w:cs="Courier New"/>
                                <w:lang w:val="en-US"/>
                              </w:rPr>
                            </w:pPr>
                            <w:r w:rsidRPr="000D0D60">
                              <w:rPr>
                                <w:rFonts w:ascii="Courier New" w:hAnsi="Courier New" w:cs="Courier New"/>
                                <w:lang w:val="en-US"/>
                              </w:rPr>
                              <w:t xml:space="preserve">             </w:t>
                            </w:r>
                            <w:r w:rsidRPr="00C94C5D">
                              <w:rPr>
                                <w:rFonts w:ascii="Courier New" w:hAnsi="Courier New" w:cs="Courier New"/>
                                <w:lang w:val="en-US"/>
                              </w:rPr>
                              <w:t>x[-1] == y[1] &amp;&amp; noCycle(x,y) };</w:t>
                            </w:r>
                          </w:p>
                          <w:p w14:paraId="703CA606" w14:textId="73E0A292" w:rsidR="00C571D7" w:rsidRPr="000D0D60" w:rsidRDefault="00C571D7" w:rsidP="00381DB1">
                            <w:pPr>
                              <w:spacing w:after="0"/>
                              <w:rPr>
                                <w:rFonts w:ascii="Courier New" w:hAnsi="Courier New" w:cs="Courier New"/>
                                <w:lang w:val="en-US"/>
                              </w:rPr>
                            </w:pPr>
                            <w:r w:rsidRPr="000D0D6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444287" id="Textfeld 21" o:spid="_x0000_s1049" type="#_x0000_t202" style="width:453.6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" fillcolor="white [3201]" strokeweight=".5pt">
                <v:textbox>
                  <w:txbxContent>
                    <w:p w14:paraId="5C9DC408" w14:textId="77777777" w:rsidR="00C571D7" w:rsidRPr="00381DB1" w:rsidRDefault="00C571D7" w:rsidP="00381DB1">
                      <w:pPr>
                        <w:spacing w:after="0"/>
                        <w:rPr>
                          <w:rFonts w:ascii="Courier New" w:hAnsi="Courier New" w:cs="Courier New"/>
                          <w:lang w:val="en-US"/>
                        </w:rPr>
                      </w:pPr>
                      <w:r w:rsidRPr="00381DB1">
                        <w:rPr>
                          <w:rFonts w:ascii="Courier New" w:hAnsi="Courier New" w:cs="Courier New"/>
                          <w:lang w:val="en-US"/>
                        </w:rPr>
                        <w:t>pathProduct := procedure(p, q) {</w:t>
                      </w:r>
                    </w:p>
                    <w:p w14:paraId="48131446" w14:textId="77777777" w:rsidR="00C571D7" w:rsidRDefault="00C571D7" w:rsidP="00381DB1">
                      <w:pPr>
                        <w:spacing w:after="0"/>
                        <w:rPr>
                          <w:rFonts w:ascii="Courier New" w:hAnsi="Courier New" w:cs="Courier New"/>
                          <w:lang w:val="en-US"/>
                        </w:rPr>
                      </w:pPr>
                      <w:r w:rsidRPr="00381DB1">
                        <w:rPr>
                          <w:rFonts w:ascii="Courier New" w:hAnsi="Courier New" w:cs="Courier New"/>
                          <w:lang w:val="en-US"/>
                        </w:rPr>
                        <w:t xml:space="preserve">    return { add(x,y) : x in p, y in q | </w:t>
                      </w:r>
                    </w:p>
                    <w:p w14:paraId="2B764924" w14:textId="010125D7" w:rsidR="00C571D7" w:rsidRPr="00C94C5D" w:rsidRDefault="00C571D7" w:rsidP="00381DB1">
                      <w:pPr>
                        <w:spacing w:after="0"/>
                        <w:rPr>
                          <w:rFonts w:ascii="Courier New" w:hAnsi="Courier New" w:cs="Courier New"/>
                          <w:lang w:val="en-US"/>
                        </w:rPr>
                      </w:pPr>
                      <w:r w:rsidRPr="000D0D60">
                        <w:rPr>
                          <w:rFonts w:ascii="Courier New" w:hAnsi="Courier New" w:cs="Courier New"/>
                          <w:lang w:val="en-US"/>
                        </w:rPr>
                        <w:t xml:space="preserve">             </w:t>
                      </w:r>
                      <w:r w:rsidRPr="00C94C5D">
                        <w:rPr>
                          <w:rFonts w:ascii="Courier New" w:hAnsi="Courier New" w:cs="Courier New"/>
                          <w:lang w:val="en-US"/>
                        </w:rPr>
                        <w:t>x[-1] == y[1] &amp;&amp; noCycle(x,y) };</w:t>
                      </w:r>
                    </w:p>
                    <w:p w14:paraId="703CA606" w14:textId="73E0A292" w:rsidR="00C571D7" w:rsidRPr="000D0D60" w:rsidRDefault="00C571D7" w:rsidP="00381DB1">
                      <w:pPr>
                        <w:spacing w:after="0"/>
                        <w:rPr>
                          <w:rFonts w:ascii="Courier New" w:hAnsi="Courier New" w:cs="Courier New"/>
                          <w:lang w:val="en-US"/>
                        </w:rPr>
                      </w:pPr>
                      <w:r w:rsidRPr="000D0D60">
                        <w:rPr>
                          <w:rFonts w:ascii="Courier New" w:hAnsi="Courier New" w:cs="Courier New"/>
                          <w:lang w:val="en-US"/>
                        </w:rPr>
                        <w:t>};</w:t>
                      </w:r>
                    </w:p>
                  </w:txbxContent>
                </v:textbox>
                <w10:anchorlock/>
              </v:shape>
            </w:pict>
          </mc:Fallback>
        </mc:AlternateContent>
      </w:r>
    </w:p>
    <w:p w14:paraId="5315B4F3" w14:textId="544BCD7D" w:rsidR="00381DB1" w:rsidRDefault="00381DB1" w:rsidP="000D0D60">
      <w:pPr>
        <w:pStyle w:val="Beschriftung"/>
        <w:jc w:val="center"/>
      </w:pPr>
      <w:bookmarkStart w:id="39" w:name="_Toc451427647"/>
      <w:r>
        <w:t xml:space="preserve">Abbildung </w:t>
      </w:r>
      <w:r w:rsidR="00C571D7">
        <w:fldChar w:fldCharType="begin"/>
      </w:r>
      <w:r w:rsidR="00C571D7">
        <w:instrText xml:space="preserve"> SEQ Abbildung \* ARABIC </w:instrText>
      </w:r>
      <w:r w:rsidR="00C571D7">
        <w:fldChar w:fldCharType="separate"/>
      </w:r>
      <w:r w:rsidR="002D37B0">
        <w:rPr>
          <w:noProof/>
        </w:rPr>
        <w:t>22</w:t>
      </w:r>
      <w:r w:rsidR="00C571D7">
        <w:rPr>
          <w:noProof/>
        </w:rPr>
        <w:fldChar w:fldCharType="end"/>
      </w:r>
      <w:r>
        <w:t xml:space="preserve">: </w:t>
      </w:r>
      <w:r w:rsidRPr="000D0D60">
        <w:rPr>
          <w:rFonts w:ascii="Courier New" w:hAnsi="Courier New" w:cs="Courier New"/>
        </w:rPr>
        <w:t>pathProduct</w:t>
      </w:r>
      <w:r>
        <w:t xml:space="preserve"> in wgc (SetlX)</w:t>
      </w:r>
      <w:bookmarkEnd w:id="39"/>
    </w:p>
    <w:p w14:paraId="08401F32" w14:textId="77777777" w:rsidR="00381DB1" w:rsidRDefault="00381DB1" w:rsidP="003D6E3B">
      <w:pPr>
        <w:keepNext/>
        <w:jc w:val="both"/>
      </w:pPr>
      <w:r>
        <w:rPr>
          <w:noProof/>
          <w:lang w:eastAsia="de-DE"/>
        </w:rPr>
        <mc:AlternateContent>
          <mc:Choice Requires="wps">
            <w:drawing>
              <wp:inline distT="0" distB="0" distL="0" distR="0" wp14:anchorId="756B16E0" wp14:editId="4FF6BF3B">
                <wp:extent cx="5760720" cy="619125"/>
                <wp:effectExtent l="0" t="0" r="11430" b="28575"/>
                <wp:docPr id="22" name="Textfeld 22"/>
                <wp:cNvGraphicFramePr/>
                <a:graphic xmlns:a="http://schemas.openxmlformats.org/drawingml/2006/main">
                  <a:graphicData uri="http://schemas.microsoft.com/office/word/2010/wordprocessingShape">
                    <wps:wsp>
                      <wps:cNvSpPr txBox="1"/>
                      <wps:spPr>
                        <a:xfrm>
                          <a:off x="0" y="0"/>
                          <a:ext cx="5760720" cy="619125"/>
                        </a:xfrm>
                        <a:prstGeom prst="rect">
                          <a:avLst/>
                        </a:prstGeom>
                        <a:solidFill>
                          <a:schemeClr val="lt1"/>
                        </a:solidFill>
                        <a:ln w="6350">
                          <a:solidFill>
                            <a:prstClr val="black"/>
                          </a:solidFill>
                        </a:ln>
                      </wps:spPr>
                      <wps:txbx>
                        <w:txbxContent>
                          <w:p w14:paraId="462844DE" w14:textId="77777777" w:rsidR="00C571D7" w:rsidRPr="00381DB1" w:rsidRDefault="00C571D7" w:rsidP="00381DB1">
                            <w:pPr>
                              <w:spacing w:after="0"/>
                              <w:rPr>
                                <w:rFonts w:ascii="Courier New" w:hAnsi="Courier New" w:cs="Courier New"/>
                                <w:lang w:val="en-US"/>
                              </w:rPr>
                            </w:pPr>
                            <w:r w:rsidRPr="00381DB1">
                              <w:rPr>
                                <w:rFonts w:ascii="Courier New" w:hAnsi="Courier New" w:cs="Courier New"/>
                                <w:lang w:val="en-US"/>
                              </w:rPr>
                              <w:t>def path_product(p, q):</w:t>
                            </w:r>
                          </w:p>
                          <w:p w14:paraId="11E6D231" w14:textId="77777777" w:rsidR="00C571D7" w:rsidRPr="00381DB1" w:rsidRDefault="00C571D7" w:rsidP="00381DB1">
                            <w:pPr>
                              <w:spacing w:after="0"/>
                              <w:rPr>
                                <w:rFonts w:ascii="Courier New" w:hAnsi="Courier New" w:cs="Courier New"/>
                                <w:lang w:val="en-US"/>
                              </w:rPr>
                            </w:pPr>
                            <w:r w:rsidRPr="00381DB1">
                              <w:rPr>
                                <w:rFonts w:ascii="Courier New" w:hAnsi="Courier New" w:cs="Courier New"/>
                                <w:lang w:val="en-US"/>
                              </w:rPr>
                              <w:t xml:space="preserve">    return Set(add(x, y) for x in p for y in q </w:t>
                            </w:r>
                          </w:p>
                          <w:p w14:paraId="4FDE227E" w14:textId="5F1A5799" w:rsidR="00C571D7" w:rsidRPr="00C31B37" w:rsidRDefault="00C571D7" w:rsidP="00381DB1">
                            <w:pPr>
                              <w:spacing w:after="0"/>
                              <w:rPr>
                                <w:rFonts w:ascii="Courier New" w:hAnsi="Courier New" w:cs="Courier New"/>
                                <w:lang w:val="en-US"/>
                              </w:rPr>
                            </w:pPr>
                            <w:r w:rsidRPr="00381DB1">
                              <w:rPr>
                                <w:rFonts w:ascii="Courier New" w:hAnsi="Courier New" w:cs="Courier New"/>
                                <w:lang w:val="en-US"/>
                              </w:rPr>
                              <w:t xml:space="preserve">            if x[-1] == y[0] and no_cycle(x,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6B16E0" id="Textfeld 22" o:spid="_x0000_s1050" type="#_x0000_t202" style="width:453.6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" fillcolor="white [3201]" strokeweight=".5pt">
                <v:textbox>
                  <w:txbxContent>
                    <w:p w14:paraId="462844DE" w14:textId="77777777" w:rsidR="00C571D7" w:rsidRPr="00381DB1" w:rsidRDefault="00C571D7" w:rsidP="00381DB1">
                      <w:pPr>
                        <w:spacing w:after="0"/>
                        <w:rPr>
                          <w:rFonts w:ascii="Courier New" w:hAnsi="Courier New" w:cs="Courier New"/>
                          <w:lang w:val="en-US"/>
                        </w:rPr>
                      </w:pPr>
                      <w:r w:rsidRPr="00381DB1">
                        <w:rPr>
                          <w:rFonts w:ascii="Courier New" w:hAnsi="Courier New" w:cs="Courier New"/>
                          <w:lang w:val="en-US"/>
                        </w:rPr>
                        <w:t>def path_product(p, q):</w:t>
                      </w:r>
                    </w:p>
                    <w:p w14:paraId="11E6D231" w14:textId="77777777" w:rsidR="00C571D7" w:rsidRPr="00381DB1" w:rsidRDefault="00C571D7" w:rsidP="00381DB1">
                      <w:pPr>
                        <w:spacing w:after="0"/>
                        <w:rPr>
                          <w:rFonts w:ascii="Courier New" w:hAnsi="Courier New" w:cs="Courier New"/>
                          <w:lang w:val="en-US"/>
                        </w:rPr>
                      </w:pPr>
                      <w:r w:rsidRPr="00381DB1">
                        <w:rPr>
                          <w:rFonts w:ascii="Courier New" w:hAnsi="Courier New" w:cs="Courier New"/>
                          <w:lang w:val="en-US"/>
                        </w:rPr>
                        <w:t xml:space="preserve">    return Set(add(x, y) for x in p for y in q </w:t>
                      </w:r>
                    </w:p>
                    <w:p w14:paraId="4FDE227E" w14:textId="5F1A5799" w:rsidR="00C571D7" w:rsidRPr="00C31B37" w:rsidRDefault="00C571D7" w:rsidP="00381DB1">
                      <w:pPr>
                        <w:spacing w:after="0"/>
                        <w:rPr>
                          <w:rFonts w:ascii="Courier New" w:hAnsi="Courier New" w:cs="Courier New"/>
                          <w:lang w:val="en-US"/>
                        </w:rPr>
                      </w:pPr>
                      <w:r w:rsidRPr="00381DB1">
                        <w:rPr>
                          <w:rFonts w:ascii="Courier New" w:hAnsi="Courier New" w:cs="Courier New"/>
                          <w:lang w:val="en-US"/>
                        </w:rPr>
                        <w:t xml:space="preserve">            if x[-1] == y[0] and no_cycle(x, y))</w:t>
                      </w:r>
                    </w:p>
                  </w:txbxContent>
                </v:textbox>
                <w10:anchorlock/>
              </v:shape>
            </w:pict>
          </mc:Fallback>
        </mc:AlternateContent>
      </w:r>
    </w:p>
    <w:p w14:paraId="539B037B" w14:textId="18AC34DF" w:rsidR="00381DB1" w:rsidRPr="000D0D60" w:rsidRDefault="00381DB1" w:rsidP="000D0D60">
      <w:pPr>
        <w:pStyle w:val="Beschriftung"/>
        <w:jc w:val="center"/>
      </w:pPr>
      <w:bookmarkStart w:id="40" w:name="_Toc451427648"/>
      <w:r w:rsidRPr="000D0D60">
        <w:t xml:space="preserve">Abbildung </w:t>
      </w:r>
      <w:r>
        <w:fldChar w:fldCharType="begin"/>
      </w:r>
      <w:r w:rsidRPr="00595DA4">
        <w:instrText xml:space="preserve"> SEQ Abbildung \* ARABIC </w:instrText>
      </w:r>
      <w:r>
        <w:fldChar w:fldCharType="separate"/>
      </w:r>
      <w:r w:rsidR="002D37B0">
        <w:rPr>
          <w:noProof/>
        </w:rPr>
        <w:t>23</w:t>
      </w:r>
      <w:r>
        <w:fldChar w:fldCharType="end"/>
      </w:r>
      <w:r w:rsidRPr="000D0D60">
        <w:t xml:space="preserve">: </w:t>
      </w:r>
      <w:r w:rsidRPr="000D0D60">
        <w:rPr>
          <w:rFonts w:ascii="Courier New" w:hAnsi="Courier New" w:cs="Courier New"/>
        </w:rPr>
        <w:t>path_product</w:t>
      </w:r>
      <w:r w:rsidRPr="000D0D60">
        <w:t xml:space="preserve"> in wgc (Python)</w:t>
      </w:r>
      <w:bookmarkEnd w:id="40"/>
    </w:p>
    <w:p w14:paraId="31A91816" w14:textId="36C251A6" w:rsidR="00381DB1" w:rsidRDefault="000D0D60" w:rsidP="00381DB1">
      <w:pPr>
        <w:jc w:val="both"/>
      </w:pPr>
      <w:r w:rsidRPr="000D0D60">
        <w:t xml:space="preserve">In </w:t>
      </w:r>
      <w:r w:rsidRPr="000D0D60">
        <w:rPr>
          <w:rFonts w:ascii="Courier New" w:hAnsi="Courier New" w:cs="Courier New"/>
        </w:rPr>
        <w:t>path_product</w:t>
      </w:r>
      <w:r w:rsidRPr="000D0D60">
        <w:t xml:space="preserve"> </w:t>
      </w:r>
      <w:r>
        <w:t xml:space="preserve">werden die nächsten Schritte, die von </w:t>
      </w:r>
      <w:r w:rsidRPr="000D0D60">
        <w:rPr>
          <w:rFonts w:ascii="Courier New" w:hAnsi="Courier New" w:cs="Courier New"/>
        </w:rPr>
        <w:t>p</w:t>
      </w:r>
      <w:r>
        <w:t xml:space="preserve"> aus nach </w:t>
      </w:r>
      <w:r w:rsidRPr="000D0D60">
        <w:rPr>
          <w:rFonts w:ascii="Courier New" w:hAnsi="Courier New" w:cs="Courier New"/>
        </w:rPr>
        <w:t>q</w:t>
      </w:r>
      <w:r>
        <w:t xml:space="preserve"> erreichbar sind zurückgegeben.</w:t>
      </w:r>
    </w:p>
    <w:p w14:paraId="3D817FCB" w14:textId="44131983" w:rsidR="000D0D60" w:rsidRDefault="000D0D60" w:rsidP="00381DB1">
      <w:pPr>
        <w:jc w:val="both"/>
      </w:pPr>
      <w:r>
        <w:t>Wie sich leicht erkennen lässt, sind diese beiden Implementierungen gleich. Das einzige, das zu beachten ist, ist, dass</w:t>
      </w:r>
      <w:r w:rsidR="006506BD">
        <w:t xml:space="preserve"> das erste Element einer Liste in SetlX den Index 1 besitzt, während es in Python unter dem Index 0 zu finden ist.</w:t>
      </w:r>
    </w:p>
    <w:p w14:paraId="6D002C50" w14:textId="77777777" w:rsidR="006506BD" w:rsidRDefault="006506BD" w:rsidP="00595DA4">
      <w:pPr>
        <w:keepNext/>
        <w:jc w:val="both"/>
      </w:pPr>
      <w:r>
        <w:rPr>
          <w:noProof/>
          <w:lang w:eastAsia="de-DE"/>
        </w:rPr>
        <w:lastRenderedPageBreak/>
        <mc:AlternateContent>
          <mc:Choice Requires="wps">
            <w:drawing>
              <wp:inline distT="0" distB="0" distL="0" distR="0" wp14:anchorId="0A36522E" wp14:editId="3754C9BB">
                <wp:extent cx="5760720" cy="609600"/>
                <wp:effectExtent l="0" t="0" r="11430" b="19050"/>
                <wp:docPr id="23" name="Textfeld 23"/>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6CA595CE" w14:textId="77777777" w:rsidR="00C571D7" w:rsidRPr="006506BD" w:rsidRDefault="00C571D7" w:rsidP="006506BD">
                            <w:pPr>
                              <w:spacing w:after="0"/>
                              <w:rPr>
                                <w:rFonts w:ascii="Courier New" w:hAnsi="Courier New" w:cs="Courier New"/>
                                <w:lang w:val="en-US"/>
                              </w:rPr>
                            </w:pPr>
                            <w:r w:rsidRPr="006506BD">
                              <w:rPr>
                                <w:rFonts w:ascii="Courier New" w:hAnsi="Courier New" w:cs="Courier New"/>
                                <w:lang w:val="en-US"/>
                              </w:rPr>
                              <w:t>noCycle := procedure(l1, l2) {</w:t>
                            </w:r>
                          </w:p>
                          <w:p w14:paraId="2771043C" w14:textId="77777777" w:rsidR="00C571D7" w:rsidRPr="006506BD" w:rsidRDefault="00C571D7" w:rsidP="006506BD">
                            <w:pPr>
                              <w:spacing w:after="0"/>
                              <w:rPr>
                                <w:rFonts w:ascii="Courier New" w:hAnsi="Courier New" w:cs="Courier New"/>
                                <w:lang w:val="en-US"/>
                              </w:rPr>
                            </w:pPr>
                            <w:r w:rsidRPr="006506BD">
                              <w:rPr>
                                <w:rFonts w:ascii="Courier New" w:hAnsi="Courier New" w:cs="Courier New"/>
                                <w:lang w:val="en-US"/>
                              </w:rPr>
                              <w:t xml:space="preserve">    return #({ x : x in l1 } * { x : x in l2 }) == 1;</w:t>
                            </w:r>
                          </w:p>
                          <w:p w14:paraId="38EBD69E" w14:textId="35BC4A23" w:rsidR="00C571D7" w:rsidRPr="000D0D60" w:rsidRDefault="00C571D7" w:rsidP="006506BD">
                            <w:pPr>
                              <w:spacing w:after="0"/>
                              <w:rPr>
                                <w:rFonts w:ascii="Courier New" w:hAnsi="Courier New" w:cs="Courier New"/>
                                <w:lang w:val="en-US"/>
                              </w:rPr>
                            </w:pPr>
                            <w:r w:rsidRPr="006506BD">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36522E" id="Textfeld 23" o:spid="_x0000_s1051"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ieEA&#10;KFACAACrBAAADgAAAAAAAAAAAAAAAAAuAgAAZHJzL2Uyb0RvYy54bWxQSwECLQAUAAYACAAAACEA&#10;CWoh7tgAAAAEAQAADwAAAAAAAAAAAAAAAACqBAAAZHJzL2Rvd25yZXYueG1sUEsFBgAAAAAEAAQA&#10;8wAAAK8FAAAAAA==&#10;" fillcolor="white [3201]" strokeweight=".5pt">
                <v:textbox>
                  <w:txbxContent>
                    <w:p w14:paraId="6CA595CE" w14:textId="77777777" w:rsidR="00C571D7" w:rsidRPr="006506BD" w:rsidRDefault="00C571D7" w:rsidP="006506BD">
                      <w:pPr>
                        <w:spacing w:after="0"/>
                        <w:rPr>
                          <w:rFonts w:ascii="Courier New" w:hAnsi="Courier New" w:cs="Courier New"/>
                          <w:lang w:val="en-US"/>
                        </w:rPr>
                      </w:pPr>
                      <w:r w:rsidRPr="006506BD">
                        <w:rPr>
                          <w:rFonts w:ascii="Courier New" w:hAnsi="Courier New" w:cs="Courier New"/>
                          <w:lang w:val="en-US"/>
                        </w:rPr>
                        <w:t>noCycle := procedure(l1, l2) {</w:t>
                      </w:r>
                    </w:p>
                    <w:p w14:paraId="2771043C" w14:textId="77777777" w:rsidR="00C571D7" w:rsidRPr="006506BD" w:rsidRDefault="00C571D7" w:rsidP="006506BD">
                      <w:pPr>
                        <w:spacing w:after="0"/>
                        <w:rPr>
                          <w:rFonts w:ascii="Courier New" w:hAnsi="Courier New" w:cs="Courier New"/>
                          <w:lang w:val="en-US"/>
                        </w:rPr>
                      </w:pPr>
                      <w:r w:rsidRPr="006506BD">
                        <w:rPr>
                          <w:rFonts w:ascii="Courier New" w:hAnsi="Courier New" w:cs="Courier New"/>
                          <w:lang w:val="en-US"/>
                        </w:rPr>
                        <w:t xml:space="preserve">    return #({ x : x in l1 } * { x : x in l2 }) == 1;</w:t>
                      </w:r>
                    </w:p>
                    <w:p w14:paraId="38EBD69E" w14:textId="35BC4A23" w:rsidR="00C571D7" w:rsidRPr="000D0D60" w:rsidRDefault="00C571D7" w:rsidP="006506BD">
                      <w:pPr>
                        <w:spacing w:after="0"/>
                        <w:rPr>
                          <w:rFonts w:ascii="Courier New" w:hAnsi="Courier New" w:cs="Courier New"/>
                          <w:lang w:val="en-US"/>
                        </w:rPr>
                      </w:pPr>
                      <w:r w:rsidRPr="006506BD">
                        <w:rPr>
                          <w:rFonts w:ascii="Courier New" w:hAnsi="Courier New" w:cs="Courier New"/>
                          <w:lang w:val="en-US"/>
                        </w:rPr>
                        <w:t>};</w:t>
                      </w:r>
                    </w:p>
                  </w:txbxContent>
                </v:textbox>
                <w10:anchorlock/>
              </v:shape>
            </w:pict>
          </mc:Fallback>
        </mc:AlternateContent>
      </w:r>
    </w:p>
    <w:p w14:paraId="368C76A3" w14:textId="5B711249" w:rsidR="006506BD" w:rsidRDefault="006506BD" w:rsidP="006506BD">
      <w:pPr>
        <w:pStyle w:val="Beschriftung"/>
        <w:jc w:val="center"/>
      </w:pPr>
      <w:bookmarkStart w:id="41" w:name="_Toc451427649"/>
      <w:r>
        <w:t xml:space="preserve">Abbildung </w:t>
      </w:r>
      <w:r w:rsidR="00C571D7">
        <w:fldChar w:fldCharType="begin"/>
      </w:r>
      <w:r w:rsidR="00C571D7">
        <w:instrText xml:space="preserve"> SEQ Abbildung \* ARABIC </w:instrText>
      </w:r>
      <w:r w:rsidR="00C571D7">
        <w:fldChar w:fldCharType="separate"/>
      </w:r>
      <w:r w:rsidR="002D37B0">
        <w:rPr>
          <w:noProof/>
        </w:rPr>
        <w:t>24</w:t>
      </w:r>
      <w:r w:rsidR="00C571D7">
        <w:rPr>
          <w:noProof/>
        </w:rPr>
        <w:fldChar w:fldCharType="end"/>
      </w:r>
      <w:r>
        <w:t xml:space="preserve">: </w:t>
      </w:r>
      <w:r w:rsidRPr="00EC12C5">
        <w:rPr>
          <w:rFonts w:ascii="Courier New" w:hAnsi="Courier New" w:cs="Courier New"/>
        </w:rPr>
        <w:t>noCycle</w:t>
      </w:r>
      <w:r>
        <w:t xml:space="preserve"> in wgc (SetlX)</w:t>
      </w:r>
      <w:bookmarkEnd w:id="41"/>
    </w:p>
    <w:p w14:paraId="53C6D34C" w14:textId="77777777" w:rsidR="006506BD" w:rsidRDefault="006506BD" w:rsidP="00595DA4">
      <w:pPr>
        <w:keepNext/>
      </w:pPr>
      <w:r>
        <w:rPr>
          <w:noProof/>
          <w:lang w:eastAsia="de-DE"/>
        </w:rPr>
        <mc:AlternateContent>
          <mc:Choice Requires="wps">
            <w:drawing>
              <wp:inline distT="0" distB="0" distL="0" distR="0" wp14:anchorId="61B96105" wp14:editId="750C6AA2">
                <wp:extent cx="5760720" cy="609600"/>
                <wp:effectExtent l="0" t="0" r="11430" b="19050"/>
                <wp:docPr id="24" name="Textfeld 24"/>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1DA56743" w14:textId="77777777" w:rsidR="00C571D7" w:rsidRPr="006506BD" w:rsidRDefault="00C571D7" w:rsidP="006506BD">
                            <w:pPr>
                              <w:spacing w:after="0"/>
                              <w:rPr>
                                <w:rFonts w:ascii="Courier New" w:hAnsi="Courier New" w:cs="Courier New"/>
                                <w:lang w:val="en-US"/>
                              </w:rPr>
                            </w:pPr>
                            <w:r w:rsidRPr="006506BD">
                              <w:rPr>
                                <w:rFonts w:ascii="Courier New" w:hAnsi="Courier New" w:cs="Courier New"/>
                                <w:lang w:val="en-US"/>
                              </w:rPr>
                              <w:t>def no_cycle(l1, l2):</w:t>
                            </w:r>
                          </w:p>
                          <w:p w14:paraId="6D772C56" w14:textId="77777777" w:rsidR="00C571D7" w:rsidRPr="006506BD" w:rsidRDefault="00C571D7" w:rsidP="006506BD">
                            <w:pPr>
                              <w:spacing w:after="0"/>
                              <w:rPr>
                                <w:rFonts w:ascii="Courier New" w:hAnsi="Courier New" w:cs="Courier New"/>
                                <w:lang w:val="en-US"/>
                              </w:rPr>
                            </w:pPr>
                            <w:r w:rsidRPr="006506BD">
                              <w:rPr>
                                <w:rFonts w:ascii="Courier New" w:hAnsi="Courier New" w:cs="Courier New"/>
                                <w:lang w:val="en-US"/>
                              </w:rPr>
                              <w:t xml:space="preserve">    length = len(Set(x for x in l1) * Set(x for x in l2))</w:t>
                            </w:r>
                          </w:p>
                          <w:p w14:paraId="78567FA8" w14:textId="0FECC586" w:rsidR="00C571D7" w:rsidRPr="000D0D60" w:rsidRDefault="00C571D7" w:rsidP="006506BD">
                            <w:pPr>
                              <w:spacing w:after="0"/>
                              <w:rPr>
                                <w:rFonts w:ascii="Courier New" w:hAnsi="Courier New" w:cs="Courier New"/>
                                <w:lang w:val="en-US"/>
                              </w:rPr>
                            </w:pPr>
                            <w:r w:rsidRPr="006506BD">
                              <w:rPr>
                                <w:rFonts w:ascii="Courier New" w:hAnsi="Courier New" w:cs="Courier New"/>
                                <w:lang w:val="en-US"/>
                              </w:rPr>
                              <w:t xml:space="preserve">    return length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B96105" id="Textfeld 24" o:spid="_x0000_s1052"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XqUAIAAKsEAAAOAAAAZHJzL2Uyb0RvYy54bWysVE1PGzEQvVfqf7B8L7tJQ4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2uv1&#10;6lACAACrBAAADgAAAAAAAAAAAAAAAAAuAgAAZHJzL2Uyb0RvYy54bWxQSwECLQAUAAYACAAAACEA&#10;CWoh7tgAAAAEAQAADwAAAAAAAAAAAAAAAACqBAAAZHJzL2Rvd25yZXYueG1sUEsFBgAAAAAEAAQA&#10;8wAAAK8FAAAAAA==&#10;" fillcolor="white [3201]" strokeweight=".5pt">
                <v:textbox>
                  <w:txbxContent>
                    <w:p w14:paraId="1DA56743" w14:textId="77777777" w:rsidR="00C571D7" w:rsidRPr="006506BD" w:rsidRDefault="00C571D7" w:rsidP="006506BD">
                      <w:pPr>
                        <w:spacing w:after="0"/>
                        <w:rPr>
                          <w:rFonts w:ascii="Courier New" w:hAnsi="Courier New" w:cs="Courier New"/>
                          <w:lang w:val="en-US"/>
                        </w:rPr>
                      </w:pPr>
                      <w:r w:rsidRPr="006506BD">
                        <w:rPr>
                          <w:rFonts w:ascii="Courier New" w:hAnsi="Courier New" w:cs="Courier New"/>
                          <w:lang w:val="en-US"/>
                        </w:rPr>
                        <w:t>def no_cycle(l1, l2):</w:t>
                      </w:r>
                    </w:p>
                    <w:p w14:paraId="6D772C56" w14:textId="77777777" w:rsidR="00C571D7" w:rsidRPr="006506BD" w:rsidRDefault="00C571D7" w:rsidP="006506BD">
                      <w:pPr>
                        <w:spacing w:after="0"/>
                        <w:rPr>
                          <w:rFonts w:ascii="Courier New" w:hAnsi="Courier New" w:cs="Courier New"/>
                          <w:lang w:val="en-US"/>
                        </w:rPr>
                      </w:pPr>
                      <w:r w:rsidRPr="006506BD">
                        <w:rPr>
                          <w:rFonts w:ascii="Courier New" w:hAnsi="Courier New" w:cs="Courier New"/>
                          <w:lang w:val="en-US"/>
                        </w:rPr>
                        <w:t xml:space="preserve">    length = len(Set(x for x in l1) * Set(x for x in l2))</w:t>
                      </w:r>
                    </w:p>
                    <w:p w14:paraId="78567FA8" w14:textId="0FECC586" w:rsidR="00C571D7" w:rsidRPr="000D0D60" w:rsidRDefault="00C571D7" w:rsidP="006506BD">
                      <w:pPr>
                        <w:spacing w:after="0"/>
                        <w:rPr>
                          <w:rFonts w:ascii="Courier New" w:hAnsi="Courier New" w:cs="Courier New"/>
                          <w:lang w:val="en-US"/>
                        </w:rPr>
                      </w:pPr>
                      <w:r w:rsidRPr="006506BD">
                        <w:rPr>
                          <w:rFonts w:ascii="Courier New" w:hAnsi="Courier New" w:cs="Courier New"/>
                          <w:lang w:val="en-US"/>
                        </w:rPr>
                        <w:t xml:space="preserve">    return length == 1</w:t>
                      </w:r>
                    </w:p>
                  </w:txbxContent>
                </v:textbox>
                <w10:anchorlock/>
              </v:shape>
            </w:pict>
          </mc:Fallback>
        </mc:AlternateContent>
      </w:r>
    </w:p>
    <w:p w14:paraId="17300E0C" w14:textId="5BD459E0" w:rsidR="006506BD" w:rsidRDefault="006506BD" w:rsidP="006506BD">
      <w:pPr>
        <w:pStyle w:val="Beschriftung"/>
        <w:jc w:val="center"/>
      </w:pPr>
      <w:bookmarkStart w:id="42" w:name="_Toc451427650"/>
      <w:r>
        <w:t xml:space="preserve">Abbildung </w:t>
      </w:r>
      <w:r w:rsidR="00C571D7">
        <w:fldChar w:fldCharType="begin"/>
      </w:r>
      <w:r w:rsidR="00C571D7">
        <w:instrText xml:space="preserve"> SEQ Abbildung \* ARABIC </w:instrText>
      </w:r>
      <w:r w:rsidR="00C571D7">
        <w:fldChar w:fldCharType="separate"/>
      </w:r>
      <w:r w:rsidR="002D37B0">
        <w:rPr>
          <w:noProof/>
        </w:rPr>
        <w:t>25</w:t>
      </w:r>
      <w:r w:rsidR="00C571D7">
        <w:rPr>
          <w:noProof/>
        </w:rPr>
        <w:fldChar w:fldCharType="end"/>
      </w:r>
      <w:r>
        <w:t xml:space="preserve">: </w:t>
      </w:r>
      <w:r w:rsidRPr="00EC12C5">
        <w:rPr>
          <w:rFonts w:ascii="Courier New" w:hAnsi="Courier New" w:cs="Courier New"/>
        </w:rPr>
        <w:t>no_cycle</w:t>
      </w:r>
      <w:r>
        <w:t xml:space="preserve"> in wgc (Python)</w:t>
      </w:r>
      <w:bookmarkEnd w:id="42"/>
    </w:p>
    <w:p w14:paraId="0D96269E" w14:textId="03F8FA2A" w:rsidR="006506BD" w:rsidRDefault="006506BD" w:rsidP="006506BD">
      <w:pPr>
        <w:jc w:val="both"/>
      </w:pPr>
      <w:r>
        <w:t xml:space="preserve">Die Funktion </w:t>
      </w:r>
      <w:r w:rsidRPr="00595DA4">
        <w:rPr>
          <w:rFonts w:ascii="Courier New" w:hAnsi="Courier New" w:cs="Courier New"/>
        </w:rPr>
        <w:t>no_cycle</w:t>
      </w:r>
      <w:r>
        <w:t xml:space="preserve"> prüft, ob es zu Zyklen kommen kann, indem geprüft wie viele gleiche Elemente in </w:t>
      </w:r>
      <w:r w:rsidRPr="00595DA4">
        <w:rPr>
          <w:rFonts w:ascii="Courier New" w:hAnsi="Courier New" w:cs="Courier New"/>
        </w:rPr>
        <w:t>l1</w:t>
      </w:r>
      <w:r>
        <w:t xml:space="preserve"> und </w:t>
      </w:r>
      <w:r w:rsidRPr="00595DA4">
        <w:rPr>
          <w:rFonts w:ascii="Courier New" w:hAnsi="Courier New" w:cs="Courier New"/>
        </w:rPr>
        <w:t>l2</w:t>
      </w:r>
      <w:r>
        <w:t xml:space="preserve"> enthalten sind. Nur wenn es nur ein Element, das in beiden Listen enthalten ist, gibt, tritt kein Zyklus auf.</w:t>
      </w:r>
    </w:p>
    <w:p w14:paraId="01A1D8E8" w14:textId="71CB83AB" w:rsidR="006506BD" w:rsidRDefault="006506BD" w:rsidP="006506BD">
      <w:pPr>
        <w:jc w:val="both"/>
      </w:pPr>
      <w:r>
        <w:t>Hier fällt auf, dass es nur syntaktische Unterschiede zwischen den beiden Implementierungen gibt.</w:t>
      </w:r>
    </w:p>
    <w:p w14:paraId="348454C1" w14:textId="77777777" w:rsidR="00EC12C5" w:rsidRDefault="00EC12C5" w:rsidP="00595DA4">
      <w:pPr>
        <w:keepNext/>
        <w:jc w:val="both"/>
      </w:pPr>
      <w:r>
        <w:rPr>
          <w:noProof/>
          <w:lang w:eastAsia="de-DE"/>
        </w:rPr>
        <mc:AlternateContent>
          <mc:Choice Requires="wps">
            <w:drawing>
              <wp:inline distT="0" distB="0" distL="0" distR="0" wp14:anchorId="6B6BEB5F" wp14:editId="34FF68D7">
                <wp:extent cx="5760720" cy="609600"/>
                <wp:effectExtent l="0" t="0" r="11430" b="19050"/>
                <wp:docPr id="25" name="Textfeld 25"/>
                <wp:cNvGraphicFramePr/>
                <a:graphic xmlns:a="http://schemas.openxmlformats.org/drawingml/2006/main">
                  <a:graphicData uri="http://schemas.microsoft.com/office/word/2010/wordprocessingShape">
                    <wps:wsp>
                      <wps:cNvSpPr txBox="1"/>
                      <wps:spPr>
                        <a:xfrm>
                          <a:off x="0" y="0"/>
                          <a:ext cx="5760720" cy="609600"/>
                        </a:xfrm>
                        <a:prstGeom prst="rect">
                          <a:avLst/>
                        </a:prstGeom>
                        <a:solidFill>
                          <a:schemeClr val="lt1"/>
                        </a:solidFill>
                        <a:ln w="6350">
                          <a:solidFill>
                            <a:prstClr val="black"/>
                          </a:solidFill>
                        </a:ln>
                      </wps:spPr>
                      <wps:txbx>
                        <w:txbxContent>
                          <w:p w14:paraId="080CE99F" w14:textId="77777777" w:rsidR="00C571D7" w:rsidRPr="00EC12C5" w:rsidRDefault="00C571D7" w:rsidP="00EC12C5">
                            <w:pPr>
                              <w:spacing w:after="0"/>
                              <w:rPr>
                                <w:rFonts w:ascii="Courier New" w:hAnsi="Courier New" w:cs="Courier New"/>
                                <w:lang w:val="en-US"/>
                              </w:rPr>
                            </w:pPr>
                            <w:r w:rsidRPr="00EC12C5">
                              <w:rPr>
                                <w:rFonts w:ascii="Courier New" w:hAnsi="Courier New" w:cs="Courier New"/>
                                <w:lang w:val="en-US"/>
                              </w:rPr>
                              <w:t>add := procedure(p, q) {</w:t>
                            </w:r>
                          </w:p>
                          <w:p w14:paraId="726B1F6C" w14:textId="77777777" w:rsidR="00C571D7" w:rsidRPr="00EC12C5" w:rsidRDefault="00C571D7" w:rsidP="00EC12C5">
                            <w:pPr>
                              <w:spacing w:after="0"/>
                              <w:rPr>
                                <w:rFonts w:ascii="Courier New" w:hAnsi="Courier New" w:cs="Courier New"/>
                                <w:lang w:val="en-US"/>
                              </w:rPr>
                            </w:pPr>
                            <w:r w:rsidRPr="00EC12C5">
                              <w:rPr>
                                <w:rFonts w:ascii="Courier New" w:hAnsi="Courier New" w:cs="Courier New"/>
                                <w:lang w:val="en-US"/>
                              </w:rPr>
                              <w:t xml:space="preserve">    return p + [ q[2] ];</w:t>
                            </w:r>
                          </w:p>
                          <w:p w14:paraId="06BE96BE" w14:textId="12A167F3" w:rsidR="00C571D7" w:rsidRPr="000D0D60" w:rsidRDefault="00C571D7" w:rsidP="00EC12C5">
                            <w:pPr>
                              <w:spacing w:after="0"/>
                              <w:rPr>
                                <w:rFonts w:ascii="Courier New" w:hAnsi="Courier New" w:cs="Courier New"/>
                                <w:lang w:val="en-US"/>
                              </w:rPr>
                            </w:pPr>
                            <w:r w:rsidRPr="00EC12C5">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6BEB5F" id="Textfeld 25" o:spid="_x0000_s1053" type="#_x0000_t202" style="width:453.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" fillcolor="white [3201]" strokeweight=".5pt">
                <v:textbox>
                  <w:txbxContent>
                    <w:p w14:paraId="080CE99F" w14:textId="77777777" w:rsidR="00C571D7" w:rsidRPr="00EC12C5" w:rsidRDefault="00C571D7" w:rsidP="00EC12C5">
                      <w:pPr>
                        <w:spacing w:after="0"/>
                        <w:rPr>
                          <w:rFonts w:ascii="Courier New" w:hAnsi="Courier New" w:cs="Courier New"/>
                          <w:lang w:val="en-US"/>
                        </w:rPr>
                      </w:pPr>
                      <w:r w:rsidRPr="00EC12C5">
                        <w:rPr>
                          <w:rFonts w:ascii="Courier New" w:hAnsi="Courier New" w:cs="Courier New"/>
                          <w:lang w:val="en-US"/>
                        </w:rPr>
                        <w:t>add := procedure(p, q) {</w:t>
                      </w:r>
                    </w:p>
                    <w:p w14:paraId="726B1F6C" w14:textId="77777777" w:rsidR="00C571D7" w:rsidRPr="00EC12C5" w:rsidRDefault="00C571D7" w:rsidP="00EC12C5">
                      <w:pPr>
                        <w:spacing w:after="0"/>
                        <w:rPr>
                          <w:rFonts w:ascii="Courier New" w:hAnsi="Courier New" w:cs="Courier New"/>
                          <w:lang w:val="en-US"/>
                        </w:rPr>
                      </w:pPr>
                      <w:r w:rsidRPr="00EC12C5">
                        <w:rPr>
                          <w:rFonts w:ascii="Courier New" w:hAnsi="Courier New" w:cs="Courier New"/>
                          <w:lang w:val="en-US"/>
                        </w:rPr>
                        <w:t xml:space="preserve">    return p + [ q[2] ];</w:t>
                      </w:r>
                    </w:p>
                    <w:p w14:paraId="06BE96BE" w14:textId="12A167F3" w:rsidR="00C571D7" w:rsidRPr="000D0D60" w:rsidRDefault="00C571D7" w:rsidP="00EC12C5">
                      <w:pPr>
                        <w:spacing w:after="0"/>
                        <w:rPr>
                          <w:rFonts w:ascii="Courier New" w:hAnsi="Courier New" w:cs="Courier New"/>
                          <w:lang w:val="en-US"/>
                        </w:rPr>
                      </w:pPr>
                      <w:r w:rsidRPr="00EC12C5">
                        <w:rPr>
                          <w:rFonts w:ascii="Courier New" w:hAnsi="Courier New" w:cs="Courier New"/>
                          <w:lang w:val="en-US"/>
                        </w:rPr>
                        <w:t>};</w:t>
                      </w:r>
                    </w:p>
                  </w:txbxContent>
                </v:textbox>
                <w10:anchorlock/>
              </v:shape>
            </w:pict>
          </mc:Fallback>
        </mc:AlternateContent>
      </w:r>
    </w:p>
    <w:p w14:paraId="27872E42" w14:textId="59EF0A00" w:rsidR="006506BD" w:rsidRDefault="00EC12C5" w:rsidP="00EC12C5">
      <w:pPr>
        <w:pStyle w:val="Beschriftung"/>
        <w:jc w:val="center"/>
      </w:pPr>
      <w:bookmarkStart w:id="43" w:name="_Toc451427651"/>
      <w:r>
        <w:t xml:space="preserve">Abbildung </w:t>
      </w:r>
      <w:r w:rsidR="00C571D7">
        <w:fldChar w:fldCharType="begin"/>
      </w:r>
      <w:r w:rsidR="00C571D7">
        <w:instrText xml:space="preserve"> SEQ Abbildung \* ARABIC </w:instrText>
      </w:r>
      <w:r w:rsidR="00C571D7">
        <w:fldChar w:fldCharType="separate"/>
      </w:r>
      <w:r w:rsidR="002D37B0">
        <w:rPr>
          <w:noProof/>
        </w:rPr>
        <w:t>26</w:t>
      </w:r>
      <w:r w:rsidR="00C571D7">
        <w:rPr>
          <w:noProof/>
        </w:rPr>
        <w:fldChar w:fldCharType="end"/>
      </w:r>
      <w:r>
        <w:t xml:space="preserve">: </w:t>
      </w:r>
      <w:r w:rsidRPr="00EC12C5">
        <w:rPr>
          <w:rFonts w:ascii="Courier New" w:hAnsi="Courier New" w:cs="Courier New"/>
        </w:rPr>
        <w:t>add</w:t>
      </w:r>
      <w:r>
        <w:t xml:space="preserve"> in wgc (SetlX)</w:t>
      </w:r>
      <w:bookmarkEnd w:id="43"/>
    </w:p>
    <w:p w14:paraId="520A81DC" w14:textId="77777777" w:rsidR="00EC12C5" w:rsidRDefault="00EC12C5" w:rsidP="00595DA4">
      <w:pPr>
        <w:keepNext/>
      </w:pPr>
      <w:r>
        <w:rPr>
          <w:noProof/>
          <w:lang w:eastAsia="de-DE"/>
        </w:rPr>
        <mc:AlternateContent>
          <mc:Choice Requires="wps">
            <w:drawing>
              <wp:inline distT="0" distB="0" distL="0" distR="0" wp14:anchorId="6065C637" wp14:editId="6F771BE3">
                <wp:extent cx="5760720" cy="447675"/>
                <wp:effectExtent l="0" t="0" r="11430" b="28575"/>
                <wp:docPr id="27" name="Textfeld 27"/>
                <wp:cNvGraphicFramePr/>
                <a:graphic xmlns:a="http://schemas.openxmlformats.org/drawingml/2006/main">
                  <a:graphicData uri="http://schemas.microsoft.com/office/word/2010/wordprocessingShape">
                    <wps:wsp>
                      <wps:cNvSpPr txBox="1"/>
                      <wps:spPr>
                        <a:xfrm>
                          <a:off x="0" y="0"/>
                          <a:ext cx="5760720" cy="447675"/>
                        </a:xfrm>
                        <a:prstGeom prst="rect">
                          <a:avLst/>
                        </a:prstGeom>
                        <a:solidFill>
                          <a:schemeClr val="lt1"/>
                        </a:solidFill>
                        <a:ln w="6350">
                          <a:solidFill>
                            <a:prstClr val="black"/>
                          </a:solidFill>
                        </a:ln>
                      </wps:spPr>
                      <wps:txbx>
                        <w:txbxContent>
                          <w:p w14:paraId="7A8B0924" w14:textId="77777777" w:rsidR="00C571D7" w:rsidRPr="00EC12C5" w:rsidRDefault="00C571D7" w:rsidP="00EC12C5">
                            <w:pPr>
                              <w:spacing w:after="0"/>
                              <w:rPr>
                                <w:rFonts w:ascii="Courier New" w:hAnsi="Courier New" w:cs="Courier New"/>
                                <w:lang w:val="en-US"/>
                              </w:rPr>
                            </w:pPr>
                            <w:r w:rsidRPr="00EC12C5">
                              <w:rPr>
                                <w:rFonts w:ascii="Courier New" w:hAnsi="Courier New" w:cs="Courier New"/>
                                <w:lang w:val="en-US"/>
                              </w:rPr>
                              <w:t>def add(p, q):</w:t>
                            </w:r>
                          </w:p>
                          <w:p w14:paraId="1FFFA730" w14:textId="42EA917B" w:rsidR="00C571D7" w:rsidRPr="000D0D60" w:rsidRDefault="00C571D7" w:rsidP="00EC12C5">
                            <w:pPr>
                              <w:spacing w:after="0"/>
                              <w:rPr>
                                <w:rFonts w:ascii="Courier New" w:hAnsi="Courier New" w:cs="Courier New"/>
                                <w:lang w:val="en-US"/>
                              </w:rPr>
                            </w:pPr>
                            <w:r w:rsidRPr="00EC12C5">
                              <w:rPr>
                                <w:rFonts w:ascii="Courier New" w:hAnsi="Courier New" w:cs="Courier New"/>
                                <w:lang w:val="en-US"/>
                              </w:rPr>
                              <w:t xml:space="preserve">    return p + [q[1]]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65C637" id="Textfeld 27" o:spid="_x0000_s1054" type="#_x0000_t202" style="width:453.6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" fillcolor="white [3201]" strokeweight=".5pt">
                <v:textbox>
                  <w:txbxContent>
                    <w:p w14:paraId="7A8B0924" w14:textId="77777777" w:rsidR="00C571D7" w:rsidRPr="00EC12C5" w:rsidRDefault="00C571D7" w:rsidP="00EC12C5">
                      <w:pPr>
                        <w:spacing w:after="0"/>
                        <w:rPr>
                          <w:rFonts w:ascii="Courier New" w:hAnsi="Courier New" w:cs="Courier New"/>
                          <w:lang w:val="en-US"/>
                        </w:rPr>
                      </w:pPr>
                      <w:r w:rsidRPr="00EC12C5">
                        <w:rPr>
                          <w:rFonts w:ascii="Courier New" w:hAnsi="Courier New" w:cs="Courier New"/>
                          <w:lang w:val="en-US"/>
                        </w:rPr>
                        <w:t>def add(p, q):</w:t>
                      </w:r>
                    </w:p>
                    <w:p w14:paraId="1FFFA730" w14:textId="42EA917B" w:rsidR="00C571D7" w:rsidRPr="000D0D60" w:rsidRDefault="00C571D7" w:rsidP="00EC12C5">
                      <w:pPr>
                        <w:spacing w:after="0"/>
                        <w:rPr>
                          <w:rFonts w:ascii="Courier New" w:hAnsi="Courier New" w:cs="Courier New"/>
                          <w:lang w:val="en-US"/>
                        </w:rPr>
                      </w:pPr>
                      <w:r w:rsidRPr="00EC12C5">
                        <w:rPr>
                          <w:rFonts w:ascii="Courier New" w:hAnsi="Courier New" w:cs="Courier New"/>
                          <w:lang w:val="en-US"/>
                        </w:rPr>
                        <w:t xml:space="preserve">    return p + [q[1]]</w:t>
                      </w:r>
                    </w:p>
                  </w:txbxContent>
                </v:textbox>
                <w10:anchorlock/>
              </v:shape>
            </w:pict>
          </mc:Fallback>
        </mc:AlternateContent>
      </w:r>
    </w:p>
    <w:p w14:paraId="7F90F7AE" w14:textId="37AFF24D" w:rsidR="00EC12C5" w:rsidRDefault="00EC12C5" w:rsidP="00EC12C5">
      <w:pPr>
        <w:pStyle w:val="Beschriftung"/>
        <w:jc w:val="center"/>
      </w:pPr>
      <w:bookmarkStart w:id="44" w:name="_Toc451427652"/>
      <w:r>
        <w:t xml:space="preserve">Abbildung </w:t>
      </w:r>
      <w:r w:rsidR="00C571D7">
        <w:fldChar w:fldCharType="begin"/>
      </w:r>
      <w:r w:rsidR="00C571D7">
        <w:instrText xml:space="preserve"> SEQ Abbildung \* ARABIC </w:instrText>
      </w:r>
      <w:r w:rsidR="00C571D7">
        <w:fldChar w:fldCharType="separate"/>
      </w:r>
      <w:r w:rsidR="002D37B0">
        <w:rPr>
          <w:noProof/>
        </w:rPr>
        <w:t>27</w:t>
      </w:r>
      <w:r w:rsidR="00C571D7">
        <w:rPr>
          <w:noProof/>
        </w:rPr>
        <w:fldChar w:fldCharType="end"/>
      </w:r>
      <w:r>
        <w:t xml:space="preserve">: </w:t>
      </w:r>
      <w:r w:rsidRPr="00EC12C5">
        <w:rPr>
          <w:rFonts w:ascii="Courier New" w:hAnsi="Courier New" w:cs="Courier New"/>
        </w:rPr>
        <w:t>add</w:t>
      </w:r>
      <w:r>
        <w:t xml:space="preserve"> in wgc (Python)</w:t>
      </w:r>
      <w:bookmarkEnd w:id="44"/>
    </w:p>
    <w:p w14:paraId="734ACD9B" w14:textId="042ABED4" w:rsidR="00EC12C5" w:rsidRDefault="00EC12C5" w:rsidP="00EC12C5">
      <w:pPr>
        <w:jc w:val="both"/>
      </w:pPr>
      <w:r>
        <w:t xml:space="preserve">Die Rückgabe von </w:t>
      </w:r>
      <w:r w:rsidRPr="00EC12C5">
        <w:rPr>
          <w:rFonts w:ascii="Courier New" w:hAnsi="Courier New" w:cs="Courier New"/>
        </w:rPr>
        <w:t>add</w:t>
      </w:r>
      <w:r>
        <w:t xml:space="preserve"> ist die Summe der Mengen </w:t>
      </w:r>
      <w:r w:rsidRPr="00EC12C5">
        <w:rPr>
          <w:rFonts w:ascii="Courier New" w:hAnsi="Courier New" w:cs="Courier New"/>
        </w:rPr>
        <w:t>p</w:t>
      </w:r>
      <w:r>
        <w:t xml:space="preserve"> und </w:t>
      </w:r>
      <w:r w:rsidRPr="00EC12C5">
        <w:rPr>
          <w:rFonts w:ascii="Courier New" w:hAnsi="Courier New" w:cs="Courier New"/>
        </w:rPr>
        <w:t>q</w:t>
      </w:r>
      <w:r>
        <w:t xml:space="preserve">, wobei das erste Element von </w:t>
      </w:r>
      <w:r w:rsidRPr="00EC12C5">
        <w:rPr>
          <w:rFonts w:ascii="Courier New" w:hAnsi="Courier New" w:cs="Courier New"/>
        </w:rPr>
        <w:t>q</w:t>
      </w:r>
      <w:r>
        <w:t xml:space="preserve"> das letzte von </w:t>
      </w:r>
      <w:r w:rsidRPr="00EC12C5">
        <w:rPr>
          <w:rFonts w:ascii="Courier New" w:hAnsi="Courier New" w:cs="Courier New"/>
        </w:rPr>
        <w:t>p</w:t>
      </w:r>
      <w:r>
        <w:t xml:space="preserve"> sein muss.</w:t>
      </w:r>
    </w:p>
    <w:p w14:paraId="7DE65D94" w14:textId="237FEE8E" w:rsidR="00EC12C5" w:rsidRDefault="00EC12C5" w:rsidP="00EC12C5">
      <w:pPr>
        <w:jc w:val="both"/>
      </w:pPr>
      <w:r>
        <w:t>An dieser Stelle muss wieder auf die unterschiedliche Indexierung der beiden Sprachen verwiesen werden. Beide Methode</w:t>
      </w:r>
      <w:r w:rsidR="00930920">
        <w:t>n</w:t>
      </w:r>
      <w:r>
        <w:t xml:space="preserve"> </w:t>
      </w:r>
      <w:r w:rsidR="00930920">
        <w:t xml:space="preserve">greifen auf das zweite Element von </w:t>
      </w:r>
      <w:r w:rsidR="00930920" w:rsidRPr="00930920">
        <w:rPr>
          <w:rFonts w:ascii="Courier New" w:hAnsi="Courier New" w:cs="Courier New"/>
        </w:rPr>
        <w:t>q</w:t>
      </w:r>
      <w:r w:rsidR="00930920">
        <w:t xml:space="preserve"> zu, benötigen aber dafür unterschiedliche Indizes.</w:t>
      </w:r>
    </w:p>
    <w:p w14:paraId="7DEF8E94" w14:textId="16B76DE4" w:rsidR="00930920" w:rsidRDefault="00930920" w:rsidP="00EC12C5">
      <w:pPr>
        <w:jc w:val="both"/>
      </w:pPr>
      <w:r>
        <w:t xml:space="preserve">Wgc ist in drei Bereiche aufgeteilt. Der erste Teil, der aus den eben beschriebenen Funktionen besteht, beinhaltet die Methoden, die zur Problemlösung benötigt werden. Der zweite Teil, der im Nachfolgenden beschrieben wird, beinhaltet den problemspezifischen Code. Der letzte Teil behandelt die visuelle Darstellung der Lösung. Auf diesen Teil wird nicht genauer eingegangen, da nur die Lösung von Problemen in der theoretischen Informatik im Vordergrund steht. </w:t>
      </w:r>
    </w:p>
    <w:p w14:paraId="25FBFF20" w14:textId="77777777" w:rsidR="00930920" w:rsidRDefault="00930920" w:rsidP="00595DA4">
      <w:pPr>
        <w:keepNext/>
        <w:jc w:val="both"/>
      </w:pPr>
      <w:r>
        <w:rPr>
          <w:noProof/>
          <w:lang w:eastAsia="de-DE"/>
        </w:rPr>
        <mc:AlternateContent>
          <mc:Choice Requires="wps">
            <w:drawing>
              <wp:inline distT="0" distB="0" distL="0" distR="0" wp14:anchorId="5F46C8E3" wp14:editId="6B23101A">
                <wp:extent cx="5760720" cy="990600"/>
                <wp:effectExtent l="0" t="0" r="11430" b="19050"/>
                <wp:docPr id="28" name="Textfeld 28"/>
                <wp:cNvGraphicFramePr/>
                <a:graphic xmlns:a="http://schemas.openxmlformats.org/drawingml/2006/main">
                  <a:graphicData uri="http://schemas.microsoft.com/office/word/2010/wordprocessingShape">
                    <wps:wsp>
                      <wps:cNvSpPr txBox="1"/>
                      <wps:spPr>
                        <a:xfrm>
                          <a:off x="0" y="0"/>
                          <a:ext cx="5760720" cy="990600"/>
                        </a:xfrm>
                        <a:prstGeom prst="rect">
                          <a:avLst/>
                        </a:prstGeom>
                        <a:solidFill>
                          <a:schemeClr val="lt1"/>
                        </a:solidFill>
                        <a:ln w="6350">
                          <a:solidFill>
                            <a:prstClr val="black"/>
                          </a:solidFill>
                        </a:ln>
                      </wps:spPr>
                      <wps:txbx>
                        <w:txbxContent>
                          <w:p w14:paraId="550F21D9" w14:textId="77777777" w:rsidR="00C571D7" w:rsidRPr="00930920" w:rsidRDefault="00C571D7" w:rsidP="00930920">
                            <w:pPr>
                              <w:spacing w:after="0"/>
                              <w:rPr>
                                <w:rFonts w:ascii="Courier New" w:hAnsi="Courier New" w:cs="Courier New"/>
                                <w:lang w:val="en-US"/>
                              </w:rPr>
                            </w:pPr>
                            <w:r w:rsidRPr="00930920">
                              <w:rPr>
                                <w:rFonts w:ascii="Courier New" w:hAnsi="Courier New" w:cs="Courier New"/>
                                <w:lang w:val="en-US"/>
                              </w:rPr>
                              <w:t>problem := procedure(s) {</w:t>
                            </w:r>
                          </w:p>
                          <w:p w14:paraId="4092614A" w14:textId="77777777" w:rsidR="00C571D7" w:rsidRPr="00930920" w:rsidRDefault="00C571D7" w:rsidP="00930920">
                            <w:pPr>
                              <w:spacing w:after="0"/>
                              <w:rPr>
                                <w:rFonts w:ascii="Courier New" w:hAnsi="Courier New" w:cs="Courier New"/>
                                <w:lang w:val="en-US"/>
                              </w:rPr>
                            </w:pPr>
                            <w:r w:rsidRPr="00930920">
                              <w:rPr>
                                <w:rFonts w:ascii="Courier New" w:hAnsi="Courier New" w:cs="Courier New"/>
                                <w:lang w:val="en-US"/>
                              </w:rPr>
                              <w:t xml:space="preserve">    return !("farmer" in s) &amp;&amp;</w:t>
                            </w:r>
                          </w:p>
                          <w:p w14:paraId="510ABD39" w14:textId="77777777" w:rsidR="00C571D7" w:rsidRDefault="00C571D7"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C571D7" w:rsidRPr="00930920" w:rsidRDefault="00C571D7"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"wolf" in s &amp;&amp; "goat" in s);</w:t>
                            </w:r>
                          </w:p>
                          <w:p w14:paraId="1A865FA5" w14:textId="266188B9" w:rsidR="00C571D7" w:rsidRPr="000D0D60" w:rsidRDefault="00C571D7" w:rsidP="00930920">
                            <w:pPr>
                              <w:spacing w:after="0"/>
                              <w:rPr>
                                <w:rFonts w:ascii="Courier New" w:hAnsi="Courier New" w:cs="Courier New"/>
                                <w:lang w:val="en-US"/>
                              </w:rPr>
                            </w:pPr>
                            <w:r w:rsidRPr="00930920">
                              <w:rPr>
                                <w:rFonts w:ascii="Courier New" w:hAnsi="Courier New" w:cs="Courier Ne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46C8E3" id="Textfeld 28" o:spid="_x0000_s1055" type="#_x0000_t202" style="width:45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" fillcolor="white [3201]" strokeweight=".5pt">
                <v:textbox>
                  <w:txbxContent>
                    <w:p w14:paraId="550F21D9" w14:textId="77777777" w:rsidR="00C571D7" w:rsidRPr="00930920" w:rsidRDefault="00C571D7" w:rsidP="00930920">
                      <w:pPr>
                        <w:spacing w:after="0"/>
                        <w:rPr>
                          <w:rFonts w:ascii="Courier New" w:hAnsi="Courier New" w:cs="Courier New"/>
                          <w:lang w:val="en-US"/>
                        </w:rPr>
                      </w:pPr>
                      <w:r w:rsidRPr="00930920">
                        <w:rPr>
                          <w:rFonts w:ascii="Courier New" w:hAnsi="Courier New" w:cs="Courier New"/>
                          <w:lang w:val="en-US"/>
                        </w:rPr>
                        <w:t>problem := procedure(s) {</w:t>
                      </w:r>
                    </w:p>
                    <w:p w14:paraId="4092614A" w14:textId="77777777" w:rsidR="00C571D7" w:rsidRPr="00930920" w:rsidRDefault="00C571D7" w:rsidP="00930920">
                      <w:pPr>
                        <w:spacing w:after="0"/>
                        <w:rPr>
                          <w:rFonts w:ascii="Courier New" w:hAnsi="Courier New" w:cs="Courier New"/>
                          <w:lang w:val="en-US"/>
                        </w:rPr>
                      </w:pPr>
                      <w:r w:rsidRPr="00930920">
                        <w:rPr>
                          <w:rFonts w:ascii="Courier New" w:hAnsi="Courier New" w:cs="Courier New"/>
                          <w:lang w:val="en-US"/>
                        </w:rPr>
                        <w:t xml:space="preserve">    return !("farmer" in s) &amp;&amp;</w:t>
                      </w:r>
                    </w:p>
                    <w:p w14:paraId="510ABD39" w14:textId="77777777" w:rsidR="00C571D7" w:rsidRDefault="00C571D7" w:rsidP="00930920">
                      <w:pPr>
                        <w:spacing w:after="0"/>
                        <w:rPr>
                          <w:rFonts w:ascii="Courier New" w:hAnsi="Courier New" w:cs="Courier New"/>
                          <w:lang w:val="en-US"/>
                        </w:rPr>
                      </w:pPr>
                      <w:r w:rsidRPr="00930920">
                        <w:rPr>
                          <w:rFonts w:ascii="Courier New" w:hAnsi="Courier New" w:cs="Courier New"/>
                          <w:lang w:val="en-US"/>
                        </w:rPr>
                        <w:t xml:space="preserve">           ("goat" in s &amp;&amp; "cabbage" in s || </w:t>
                      </w:r>
                    </w:p>
                    <w:p w14:paraId="4AAB3D75" w14:textId="2FD36FC0" w:rsidR="00C571D7" w:rsidRPr="00930920" w:rsidRDefault="00C571D7" w:rsidP="00930920">
                      <w:pPr>
                        <w:spacing w:after="0"/>
                        <w:rPr>
                          <w:rFonts w:ascii="Courier New" w:hAnsi="Courier New" w:cs="Courier New"/>
                          <w:lang w:val="en-US"/>
                        </w:rPr>
                      </w:pPr>
                      <w:r>
                        <w:rPr>
                          <w:rFonts w:ascii="Courier New" w:hAnsi="Courier New" w:cs="Courier New"/>
                          <w:lang w:val="en-US"/>
                        </w:rPr>
                        <w:t xml:space="preserve">            </w:t>
                      </w:r>
                      <w:r w:rsidRPr="00930920">
                        <w:rPr>
                          <w:rFonts w:ascii="Courier New" w:hAnsi="Courier New" w:cs="Courier New"/>
                          <w:lang w:val="en-US"/>
                        </w:rPr>
                        <w:t>"wolf" in s &amp;&amp; "goat" in s);</w:t>
                      </w:r>
                    </w:p>
                    <w:p w14:paraId="1A865FA5" w14:textId="266188B9" w:rsidR="00C571D7" w:rsidRPr="000D0D60" w:rsidRDefault="00C571D7" w:rsidP="00930920">
                      <w:pPr>
                        <w:spacing w:after="0"/>
                        <w:rPr>
                          <w:rFonts w:ascii="Courier New" w:hAnsi="Courier New" w:cs="Courier New"/>
                          <w:lang w:val="en-US"/>
                        </w:rPr>
                      </w:pPr>
                      <w:r w:rsidRPr="00930920">
                        <w:rPr>
                          <w:rFonts w:ascii="Courier New" w:hAnsi="Courier New" w:cs="Courier New"/>
                          <w:lang w:val="en-US"/>
                        </w:rPr>
                        <w:t>};</w:t>
                      </w:r>
                    </w:p>
                  </w:txbxContent>
                </v:textbox>
                <w10:anchorlock/>
              </v:shape>
            </w:pict>
          </mc:Fallback>
        </mc:AlternateContent>
      </w:r>
    </w:p>
    <w:p w14:paraId="15FF7343" w14:textId="742FD907" w:rsidR="00930920" w:rsidRDefault="00930920" w:rsidP="00930920">
      <w:pPr>
        <w:pStyle w:val="Beschriftung"/>
        <w:jc w:val="center"/>
      </w:pPr>
      <w:bookmarkStart w:id="45" w:name="_Toc451427653"/>
      <w:r>
        <w:t xml:space="preserve">Abbildung </w:t>
      </w:r>
      <w:r w:rsidR="00C571D7">
        <w:fldChar w:fldCharType="begin"/>
      </w:r>
      <w:r w:rsidR="00C571D7">
        <w:instrText xml:space="preserve"> SEQ Abbildung \* ARABIC </w:instrText>
      </w:r>
      <w:r w:rsidR="00C571D7">
        <w:fldChar w:fldCharType="separate"/>
      </w:r>
      <w:r w:rsidR="002D37B0">
        <w:rPr>
          <w:noProof/>
        </w:rPr>
        <w:t>28</w:t>
      </w:r>
      <w:r w:rsidR="00C571D7">
        <w:rPr>
          <w:noProof/>
        </w:rPr>
        <w:fldChar w:fldCharType="end"/>
      </w:r>
      <w:r>
        <w:t xml:space="preserve">: </w:t>
      </w:r>
      <w:r w:rsidRPr="00930920">
        <w:rPr>
          <w:rFonts w:ascii="Courier New" w:hAnsi="Courier New" w:cs="Courier New"/>
        </w:rPr>
        <w:t>problem</w:t>
      </w:r>
      <w:r>
        <w:t xml:space="preserve"> in wgc (SetlX)</w:t>
      </w:r>
      <w:bookmarkEnd w:id="45"/>
    </w:p>
    <w:p w14:paraId="42CE5BDC" w14:textId="77777777" w:rsidR="00930920" w:rsidRDefault="00930920" w:rsidP="00595DA4">
      <w:pPr>
        <w:keepNext/>
      </w:pPr>
      <w:r>
        <w:rPr>
          <w:noProof/>
          <w:lang w:eastAsia="de-DE"/>
        </w:rPr>
        <w:lastRenderedPageBreak/>
        <mc:AlternateContent>
          <mc:Choice Requires="wps">
            <w:drawing>
              <wp:inline distT="0" distB="0" distL="0" distR="0" wp14:anchorId="0BA41CDB" wp14:editId="1B59D4DA">
                <wp:extent cx="5760720" cy="790575"/>
                <wp:effectExtent l="0" t="0" r="11430" b="28575"/>
                <wp:docPr id="29" name="Textfeld 29"/>
                <wp:cNvGraphicFramePr/>
                <a:graphic xmlns:a="http://schemas.openxmlformats.org/drawingml/2006/main">
                  <a:graphicData uri="http://schemas.microsoft.com/office/word/2010/wordprocessingShape">
                    <wps:wsp>
                      <wps:cNvSpPr txBox="1"/>
                      <wps:spPr>
                        <a:xfrm>
                          <a:off x="0" y="0"/>
                          <a:ext cx="5760720" cy="790575"/>
                        </a:xfrm>
                        <a:prstGeom prst="rect">
                          <a:avLst/>
                        </a:prstGeom>
                        <a:solidFill>
                          <a:schemeClr val="lt1"/>
                        </a:solidFill>
                        <a:ln w="6350">
                          <a:solidFill>
                            <a:prstClr val="black"/>
                          </a:solidFill>
                        </a:ln>
                      </wps:spPr>
                      <wps:txbx>
                        <w:txbxContent>
                          <w:p w14:paraId="04D62131" w14:textId="77777777" w:rsidR="00C571D7" w:rsidRPr="00930920" w:rsidRDefault="00C571D7" w:rsidP="00930920">
                            <w:pPr>
                              <w:spacing w:after="0"/>
                              <w:rPr>
                                <w:rFonts w:ascii="Courier New" w:hAnsi="Courier New" w:cs="Courier New"/>
                                <w:lang w:val="en-US"/>
                              </w:rPr>
                            </w:pPr>
                            <w:r w:rsidRPr="00930920">
                              <w:rPr>
                                <w:rFonts w:ascii="Courier New" w:hAnsi="Courier New" w:cs="Courier New"/>
                                <w:lang w:val="en-US"/>
                              </w:rPr>
                              <w:t>def problem(s):</w:t>
                            </w:r>
                          </w:p>
                          <w:p w14:paraId="25C41684" w14:textId="77777777" w:rsidR="00C571D7" w:rsidRPr="00930920" w:rsidRDefault="00C571D7" w:rsidP="00930920">
                            <w:pPr>
                              <w:spacing w:after="0"/>
                              <w:rPr>
                                <w:rFonts w:ascii="Courier New" w:hAnsi="Courier New" w:cs="Courier New"/>
                                <w:lang w:val="en-US"/>
                              </w:rPr>
                            </w:pPr>
                            <w:r w:rsidRPr="00930920">
                              <w:rPr>
                                <w:rFonts w:ascii="Courier New" w:hAnsi="Courier New" w:cs="Courier New"/>
                                <w:lang w:val="en-US"/>
                              </w:rPr>
                              <w:t xml:space="preserve">    return not 'farmer' in s and \</w:t>
                            </w:r>
                          </w:p>
                          <w:p w14:paraId="6EA084E4" w14:textId="77777777" w:rsidR="00C571D7" w:rsidRPr="00930920" w:rsidRDefault="00C571D7"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C571D7" w:rsidRPr="000D0D60" w:rsidRDefault="00C571D7" w:rsidP="00930920">
                            <w:pPr>
                              <w:spacing w:after="0"/>
                              <w:rPr>
                                <w:rFonts w:ascii="Courier New" w:hAnsi="Courier New" w:cs="Courier New"/>
                                <w:lang w:val="en-US"/>
                              </w:rPr>
                            </w:pPr>
                            <w:r w:rsidRPr="00930920">
                              <w:rPr>
                                <w:rFonts w:ascii="Courier New" w:hAnsi="Courier New" w:cs="Courier New"/>
                                <w:lang w:val="en-US"/>
                              </w:rPr>
                              <w:t xml:space="preserve">            ('wolf' in s and 'goat' in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A41CDB" id="Textfeld 29" o:spid="_x0000_s1056" type="#_x0000_t202" style="width:453.6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" fillcolor="white [3201]" strokeweight=".5pt">
                <v:textbox>
                  <w:txbxContent>
                    <w:p w14:paraId="04D62131" w14:textId="77777777" w:rsidR="00C571D7" w:rsidRPr="00930920" w:rsidRDefault="00C571D7" w:rsidP="00930920">
                      <w:pPr>
                        <w:spacing w:after="0"/>
                        <w:rPr>
                          <w:rFonts w:ascii="Courier New" w:hAnsi="Courier New" w:cs="Courier New"/>
                          <w:lang w:val="en-US"/>
                        </w:rPr>
                      </w:pPr>
                      <w:r w:rsidRPr="00930920">
                        <w:rPr>
                          <w:rFonts w:ascii="Courier New" w:hAnsi="Courier New" w:cs="Courier New"/>
                          <w:lang w:val="en-US"/>
                        </w:rPr>
                        <w:t>def problem(s):</w:t>
                      </w:r>
                    </w:p>
                    <w:p w14:paraId="25C41684" w14:textId="77777777" w:rsidR="00C571D7" w:rsidRPr="00930920" w:rsidRDefault="00C571D7" w:rsidP="00930920">
                      <w:pPr>
                        <w:spacing w:after="0"/>
                        <w:rPr>
                          <w:rFonts w:ascii="Courier New" w:hAnsi="Courier New" w:cs="Courier New"/>
                          <w:lang w:val="en-US"/>
                        </w:rPr>
                      </w:pPr>
                      <w:r w:rsidRPr="00930920">
                        <w:rPr>
                          <w:rFonts w:ascii="Courier New" w:hAnsi="Courier New" w:cs="Courier New"/>
                          <w:lang w:val="en-US"/>
                        </w:rPr>
                        <w:t xml:space="preserve">    return not 'farmer' in s and \</w:t>
                      </w:r>
                    </w:p>
                    <w:p w14:paraId="6EA084E4" w14:textId="77777777" w:rsidR="00C571D7" w:rsidRPr="00930920" w:rsidRDefault="00C571D7" w:rsidP="00930920">
                      <w:pPr>
                        <w:spacing w:after="0"/>
                        <w:rPr>
                          <w:rFonts w:ascii="Courier New" w:hAnsi="Courier New" w:cs="Courier New"/>
                          <w:lang w:val="en-US"/>
                        </w:rPr>
                      </w:pPr>
                      <w:r w:rsidRPr="00930920">
                        <w:rPr>
                          <w:rFonts w:ascii="Courier New" w:hAnsi="Courier New" w:cs="Courier New"/>
                          <w:lang w:val="en-US"/>
                        </w:rPr>
                        <w:t xml:space="preserve">           (('goat' in s and 'cabbage' in s) or </w:t>
                      </w:r>
                    </w:p>
                    <w:p w14:paraId="4D5CC5CA" w14:textId="1F170ED9" w:rsidR="00C571D7" w:rsidRPr="000D0D60" w:rsidRDefault="00C571D7" w:rsidP="00930920">
                      <w:pPr>
                        <w:spacing w:after="0"/>
                        <w:rPr>
                          <w:rFonts w:ascii="Courier New" w:hAnsi="Courier New" w:cs="Courier New"/>
                          <w:lang w:val="en-US"/>
                        </w:rPr>
                      </w:pPr>
                      <w:r w:rsidRPr="00930920">
                        <w:rPr>
                          <w:rFonts w:ascii="Courier New" w:hAnsi="Courier New" w:cs="Courier New"/>
                          <w:lang w:val="en-US"/>
                        </w:rPr>
                        <w:t xml:space="preserve">            ('wolf' in s and 'goat' in s))</w:t>
                      </w:r>
                    </w:p>
                  </w:txbxContent>
                </v:textbox>
                <w10:anchorlock/>
              </v:shape>
            </w:pict>
          </mc:Fallback>
        </mc:AlternateContent>
      </w:r>
    </w:p>
    <w:p w14:paraId="21CD606F" w14:textId="58B4CFD2" w:rsidR="00930920" w:rsidRDefault="00930920" w:rsidP="00930920">
      <w:pPr>
        <w:pStyle w:val="Beschriftung"/>
        <w:jc w:val="center"/>
      </w:pPr>
      <w:bookmarkStart w:id="46" w:name="_Toc451427654"/>
      <w:r>
        <w:t xml:space="preserve">Abbildung </w:t>
      </w:r>
      <w:r w:rsidR="00C571D7">
        <w:fldChar w:fldCharType="begin"/>
      </w:r>
      <w:r w:rsidR="00C571D7">
        <w:instrText xml:space="preserve"> SEQ Abbildung \* ARABIC </w:instrText>
      </w:r>
      <w:r w:rsidR="00C571D7">
        <w:fldChar w:fldCharType="separate"/>
      </w:r>
      <w:r w:rsidR="002D37B0">
        <w:rPr>
          <w:noProof/>
        </w:rPr>
        <w:t>29</w:t>
      </w:r>
      <w:r w:rsidR="00C571D7">
        <w:rPr>
          <w:noProof/>
        </w:rPr>
        <w:fldChar w:fldCharType="end"/>
      </w:r>
      <w:r>
        <w:t xml:space="preserve">: </w:t>
      </w:r>
      <w:r w:rsidRPr="00930920">
        <w:rPr>
          <w:rFonts w:ascii="Courier New" w:hAnsi="Courier New" w:cs="Courier New"/>
        </w:rPr>
        <w:t xml:space="preserve">problem </w:t>
      </w:r>
      <w:r>
        <w:t>in wgc (Python)</w:t>
      </w:r>
      <w:bookmarkEnd w:id="46"/>
    </w:p>
    <w:p w14:paraId="2F5300F5" w14:textId="77777777" w:rsidR="0076688E" w:rsidRDefault="00930920" w:rsidP="00930920">
      <w:pPr>
        <w:jc w:val="both"/>
      </w:pPr>
      <w:r>
        <w:t xml:space="preserve">Die Methode </w:t>
      </w:r>
      <w:r w:rsidRPr="00E403A7">
        <w:rPr>
          <w:rFonts w:ascii="Courier New" w:hAnsi="Courier New" w:cs="Courier New"/>
        </w:rPr>
        <w:t>problem</w:t>
      </w:r>
      <w:r>
        <w:t xml:space="preserve"> prüft, ob es bei dem </w:t>
      </w:r>
      <w:r w:rsidR="0076688E">
        <w:t xml:space="preserve">Pfad </w:t>
      </w:r>
      <w:r w:rsidR="0076688E" w:rsidRPr="00E403A7">
        <w:rPr>
          <w:rFonts w:ascii="Courier New" w:hAnsi="Courier New" w:cs="Courier New"/>
        </w:rPr>
        <w:t>s</w:t>
      </w:r>
      <w:r w:rsidR="0076688E">
        <w:t xml:space="preserve"> zu Problemen kommen kann. Mit Problemen sind die Restriktionen in der Aufgabenstellung, wie beispielsweise der Wolf und die Ziege dürfen nicht unbeaufsichtigt alleine sein, gemeint. </w:t>
      </w:r>
    </w:p>
    <w:p w14:paraId="627FE7F6" w14:textId="7147A289" w:rsidR="00930920" w:rsidRDefault="0076688E" w:rsidP="00930920">
      <w:pPr>
        <w:jc w:val="both"/>
      </w:pPr>
      <w:r>
        <w:t>Hierzu ist nicht viel zu sagen, da beide Implementierungen bis auf die Syntax komplett gleich sind.</w:t>
      </w:r>
    </w:p>
    <w:p w14:paraId="4E39D209" w14:textId="77777777" w:rsidR="0076688E" w:rsidRDefault="0076688E" w:rsidP="00595DA4">
      <w:pPr>
        <w:keepNext/>
        <w:jc w:val="both"/>
      </w:pPr>
      <w:r>
        <w:rPr>
          <w:noProof/>
          <w:lang w:eastAsia="de-DE"/>
        </w:rPr>
        <mc:AlternateContent>
          <mc:Choice Requires="wps">
            <w:drawing>
              <wp:inline distT="0" distB="0" distL="0" distR="0" wp14:anchorId="001E3C90" wp14:editId="65CD5C32">
                <wp:extent cx="5760720" cy="2162175"/>
                <wp:effectExtent l="0" t="0" r="11430" b="28575"/>
                <wp:docPr id="30" name="Textfeld 30"/>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0ED4FE42"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all := { "farmer", "wolf", "goat", "cabbage" };</w:t>
                            </w:r>
                          </w:p>
                          <w:p w14:paraId="1C2AF488"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p   := { s : s in 2 ** all | !problem(s) &amp;&amp; !problem(all - s) };</w:t>
                            </w:r>
                          </w:p>
                          <w:p w14:paraId="36F3D4FB"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r1  := { [s, s - b]: s in p, b in 2 ** s</w:t>
                            </w:r>
                          </w:p>
                          <w:p w14:paraId="433E7747"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 xml:space="preserve">       };</w:t>
                            </w:r>
                          </w:p>
                          <w:p w14:paraId="206FE40E" w14:textId="77777777" w:rsidR="00C571D7" w:rsidRPr="003D6E3B" w:rsidRDefault="00C571D7" w:rsidP="0076688E">
                            <w:pPr>
                              <w:spacing w:after="0"/>
                              <w:rPr>
                                <w:rFonts w:ascii="Courier New" w:hAnsi="Courier New" w:cs="Courier New"/>
                                <w:lang w:val="en-US"/>
                              </w:rPr>
                            </w:pPr>
                            <w:r w:rsidRPr="003D6E3B">
                              <w:rPr>
                                <w:rFonts w:ascii="Courier New" w:hAnsi="Courier New" w:cs="Courier New"/>
                                <w:lang w:val="en-US"/>
                              </w:rPr>
                              <w:t>r2  := { [y, x] : [x, y] in r1 };</w:t>
                            </w:r>
                          </w:p>
                          <w:p w14:paraId="7F8CA893" w14:textId="77777777" w:rsidR="00C571D7" w:rsidRPr="003D6E3B" w:rsidRDefault="00C571D7" w:rsidP="0076688E">
                            <w:pPr>
                              <w:spacing w:after="0"/>
                              <w:rPr>
                                <w:rFonts w:ascii="Courier New" w:hAnsi="Courier New" w:cs="Courier New"/>
                                <w:lang w:val="en-US"/>
                              </w:rPr>
                            </w:pPr>
                            <w:r w:rsidRPr="003D6E3B">
                              <w:rPr>
                                <w:rFonts w:ascii="Courier New" w:hAnsi="Courier New" w:cs="Courier New"/>
                                <w:lang w:val="en-US"/>
                              </w:rPr>
                              <w:t>r   := r1 + r2;</w:t>
                            </w:r>
                          </w:p>
                          <w:p w14:paraId="522C1825" w14:textId="77777777" w:rsidR="00C571D7" w:rsidRPr="003D6E3B" w:rsidRDefault="00C571D7" w:rsidP="0076688E">
                            <w:pPr>
                              <w:spacing w:after="0"/>
                              <w:rPr>
                                <w:rFonts w:ascii="Courier New" w:hAnsi="Courier New" w:cs="Courier New"/>
                                <w:lang w:val="en-US"/>
                              </w:rPr>
                            </w:pPr>
                          </w:p>
                          <w:p w14:paraId="00A73051"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start := all;</w:t>
                            </w:r>
                          </w:p>
                          <w:p w14:paraId="28F543FB"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goal  := {};</w:t>
                            </w:r>
                          </w:p>
                          <w:p w14:paraId="643DC2A2" w14:textId="77777777" w:rsidR="00C571D7" w:rsidRPr="0076688E" w:rsidRDefault="00C571D7" w:rsidP="0076688E">
                            <w:pPr>
                              <w:spacing w:after="0"/>
                              <w:rPr>
                                <w:rFonts w:ascii="Courier New" w:hAnsi="Courier New" w:cs="Courier New"/>
                                <w:lang w:val="en-US"/>
                              </w:rPr>
                            </w:pPr>
                          </w:p>
                          <w:p w14:paraId="524D8026" w14:textId="3060AD03" w:rsidR="00C571D7" w:rsidRPr="000D0D60" w:rsidRDefault="00C571D7" w:rsidP="0076688E">
                            <w:pPr>
                              <w:spacing w:after="0"/>
                              <w:rPr>
                                <w:rFonts w:ascii="Courier New" w:hAnsi="Courier New" w:cs="Courier New"/>
                                <w:lang w:val="en-US"/>
                              </w:rPr>
                            </w:pPr>
                            <w:r w:rsidRPr="0076688E">
                              <w:rPr>
                                <w:rFonts w:ascii="Courier New" w:hAnsi="Courier New" w:cs="Courier New"/>
                                <w:lang w:val="en-US"/>
                              </w:rPr>
                              <w:t>path  := findPath(start,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1E3C90" id="Textfeld 30" o:spid="_x0000_s1057"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9WWUA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" fillcolor="white [3201]" strokeweight=".5pt">
                <v:textbox>
                  <w:txbxContent>
                    <w:p w14:paraId="0ED4FE42"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all := { "farmer", "wolf", "goat", "cabbage" };</w:t>
                      </w:r>
                    </w:p>
                    <w:p w14:paraId="1C2AF488"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p   := { s : s in 2 ** all | !problem(s) &amp;&amp; !problem(all - s) };</w:t>
                      </w:r>
                    </w:p>
                    <w:p w14:paraId="36F3D4FB"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r1  := { [s, s - b]: s in p, b in 2 ** s</w:t>
                      </w:r>
                    </w:p>
                    <w:p w14:paraId="433E7747"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 xml:space="preserve">                   | s - b in p &amp;&amp; "farmer" in b &amp;&amp; #b &lt;= 2</w:t>
                      </w:r>
                    </w:p>
                    <w:p w14:paraId="4E72AD51"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 xml:space="preserve">       };</w:t>
                      </w:r>
                    </w:p>
                    <w:p w14:paraId="206FE40E" w14:textId="77777777" w:rsidR="00C571D7" w:rsidRPr="003D6E3B" w:rsidRDefault="00C571D7" w:rsidP="0076688E">
                      <w:pPr>
                        <w:spacing w:after="0"/>
                        <w:rPr>
                          <w:rFonts w:ascii="Courier New" w:hAnsi="Courier New" w:cs="Courier New"/>
                          <w:lang w:val="en-US"/>
                        </w:rPr>
                      </w:pPr>
                      <w:r w:rsidRPr="003D6E3B">
                        <w:rPr>
                          <w:rFonts w:ascii="Courier New" w:hAnsi="Courier New" w:cs="Courier New"/>
                          <w:lang w:val="en-US"/>
                        </w:rPr>
                        <w:t>r2  := { [y, x] : [x, y] in r1 };</w:t>
                      </w:r>
                    </w:p>
                    <w:p w14:paraId="7F8CA893" w14:textId="77777777" w:rsidR="00C571D7" w:rsidRPr="003D6E3B" w:rsidRDefault="00C571D7" w:rsidP="0076688E">
                      <w:pPr>
                        <w:spacing w:after="0"/>
                        <w:rPr>
                          <w:rFonts w:ascii="Courier New" w:hAnsi="Courier New" w:cs="Courier New"/>
                          <w:lang w:val="en-US"/>
                        </w:rPr>
                      </w:pPr>
                      <w:r w:rsidRPr="003D6E3B">
                        <w:rPr>
                          <w:rFonts w:ascii="Courier New" w:hAnsi="Courier New" w:cs="Courier New"/>
                          <w:lang w:val="en-US"/>
                        </w:rPr>
                        <w:t>r   := r1 + r2;</w:t>
                      </w:r>
                    </w:p>
                    <w:p w14:paraId="522C1825" w14:textId="77777777" w:rsidR="00C571D7" w:rsidRPr="003D6E3B" w:rsidRDefault="00C571D7" w:rsidP="0076688E">
                      <w:pPr>
                        <w:spacing w:after="0"/>
                        <w:rPr>
                          <w:rFonts w:ascii="Courier New" w:hAnsi="Courier New" w:cs="Courier New"/>
                          <w:lang w:val="en-US"/>
                        </w:rPr>
                      </w:pPr>
                    </w:p>
                    <w:p w14:paraId="00A73051"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start := all;</w:t>
                      </w:r>
                    </w:p>
                    <w:p w14:paraId="28F543FB"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goal  := {};</w:t>
                      </w:r>
                    </w:p>
                    <w:p w14:paraId="643DC2A2" w14:textId="77777777" w:rsidR="00C571D7" w:rsidRPr="0076688E" w:rsidRDefault="00C571D7" w:rsidP="0076688E">
                      <w:pPr>
                        <w:spacing w:after="0"/>
                        <w:rPr>
                          <w:rFonts w:ascii="Courier New" w:hAnsi="Courier New" w:cs="Courier New"/>
                          <w:lang w:val="en-US"/>
                        </w:rPr>
                      </w:pPr>
                    </w:p>
                    <w:p w14:paraId="524D8026" w14:textId="3060AD03" w:rsidR="00C571D7" w:rsidRPr="000D0D60" w:rsidRDefault="00C571D7" w:rsidP="0076688E">
                      <w:pPr>
                        <w:spacing w:after="0"/>
                        <w:rPr>
                          <w:rFonts w:ascii="Courier New" w:hAnsi="Courier New" w:cs="Courier New"/>
                          <w:lang w:val="en-US"/>
                        </w:rPr>
                      </w:pPr>
                      <w:r w:rsidRPr="0076688E">
                        <w:rPr>
                          <w:rFonts w:ascii="Courier New" w:hAnsi="Courier New" w:cs="Courier New"/>
                          <w:lang w:val="en-US"/>
                        </w:rPr>
                        <w:t>path  := findPath(start, goal, r);</w:t>
                      </w:r>
                    </w:p>
                  </w:txbxContent>
                </v:textbox>
                <w10:anchorlock/>
              </v:shape>
            </w:pict>
          </mc:Fallback>
        </mc:AlternateContent>
      </w:r>
    </w:p>
    <w:p w14:paraId="610AAACF" w14:textId="5D7DD37E" w:rsidR="0076688E" w:rsidRDefault="0076688E" w:rsidP="0076688E">
      <w:pPr>
        <w:pStyle w:val="Beschriftung"/>
        <w:jc w:val="center"/>
      </w:pPr>
      <w:bookmarkStart w:id="47" w:name="_Toc451427655"/>
      <w:r>
        <w:t xml:space="preserve">Abbildung </w:t>
      </w:r>
      <w:r w:rsidR="00C571D7">
        <w:fldChar w:fldCharType="begin"/>
      </w:r>
      <w:r w:rsidR="00C571D7">
        <w:instrText xml:space="preserve"> SEQ Abbildung \* ARABIC </w:instrText>
      </w:r>
      <w:r w:rsidR="00C571D7">
        <w:fldChar w:fldCharType="separate"/>
      </w:r>
      <w:r w:rsidR="002D37B0">
        <w:rPr>
          <w:noProof/>
        </w:rPr>
        <w:t>30</w:t>
      </w:r>
      <w:r w:rsidR="00C571D7">
        <w:rPr>
          <w:noProof/>
        </w:rPr>
        <w:fldChar w:fldCharType="end"/>
      </w:r>
      <w:r>
        <w:t>: Lösung des wgc-Problems (SetlX)</w:t>
      </w:r>
      <w:bookmarkEnd w:id="47"/>
    </w:p>
    <w:p w14:paraId="2C799A67" w14:textId="77777777" w:rsidR="0076688E" w:rsidRDefault="0076688E" w:rsidP="00595DA4">
      <w:pPr>
        <w:keepNext/>
      </w:pPr>
      <w:r>
        <w:rPr>
          <w:noProof/>
          <w:lang w:eastAsia="de-DE"/>
        </w:rPr>
        <mc:AlternateContent>
          <mc:Choice Requires="wps">
            <w:drawing>
              <wp:inline distT="0" distB="0" distL="0" distR="0" wp14:anchorId="19989CF9" wp14:editId="1C3D814C">
                <wp:extent cx="5760720" cy="2162175"/>
                <wp:effectExtent l="0" t="0" r="11430" b="28575"/>
                <wp:docPr id="31" name="Textfeld 31"/>
                <wp:cNvGraphicFramePr/>
                <a:graphic xmlns:a="http://schemas.openxmlformats.org/drawingml/2006/main">
                  <a:graphicData uri="http://schemas.microsoft.com/office/word/2010/wordprocessingShape">
                    <wps:wsp>
                      <wps:cNvSpPr txBox="1"/>
                      <wps:spPr>
                        <a:xfrm>
                          <a:off x="0" y="0"/>
                          <a:ext cx="5760720" cy="2162175"/>
                        </a:xfrm>
                        <a:prstGeom prst="rect">
                          <a:avLst/>
                        </a:prstGeom>
                        <a:solidFill>
                          <a:schemeClr val="lt1"/>
                        </a:solidFill>
                        <a:ln w="6350">
                          <a:solidFill>
                            <a:prstClr val="black"/>
                          </a:solidFill>
                        </a:ln>
                      </wps:spPr>
                      <wps:txbx>
                        <w:txbxContent>
                          <w:p w14:paraId="66253A35"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wgc_all = Set('farmer', 'wolf', 'goat', 'cabbage')</w:t>
                            </w:r>
                          </w:p>
                          <w:p w14:paraId="3D370089"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p       = Set(s for s in 2 ** wgc_all if not problem(s)</w:t>
                            </w:r>
                          </w:p>
                          <w:p w14:paraId="14248301" w14:textId="73B7BB6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and not problem(wgc_all - s))</w:t>
                            </w:r>
                          </w:p>
                          <w:p w14:paraId="57C27CFB"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r1      = Set([s, s - b] for s in p for b in 2 ** s</w:t>
                            </w:r>
                          </w:p>
                          <w:p w14:paraId="6A9D4152" w14:textId="77777777" w:rsidR="00C571D7" w:rsidRDefault="00C571D7" w:rsidP="0076688E">
                            <w:pPr>
                              <w:spacing w:after="0"/>
                              <w:rPr>
                                <w:rFonts w:ascii="Courier New" w:hAnsi="Courier New" w:cs="Courier New"/>
                                <w:lang w:val="en-US"/>
                              </w:rPr>
                            </w:pPr>
                            <w:r w:rsidRPr="0076688E">
                              <w:rPr>
                                <w:rFonts w:ascii="Courier New" w:hAnsi="Courier New" w:cs="Courier New"/>
                                <w:lang w:val="en-US"/>
                              </w:rPr>
                              <w:t xml:space="preserve">                    if (s - b) in p and 'farmer' in b and </w:t>
                            </w:r>
                          </w:p>
                          <w:p w14:paraId="5B417BD4" w14:textId="00547F78" w:rsidR="00C571D7" w:rsidRPr="0076688E" w:rsidRDefault="00C571D7" w:rsidP="0076688E">
                            <w:pPr>
                              <w:spacing w:after="0"/>
                              <w:rPr>
                                <w:rFonts w:ascii="Courier New" w:hAnsi="Courier New" w:cs="Courier New"/>
                                <w:lang w:val="en-US"/>
                              </w:rPr>
                            </w:pPr>
                            <w:r>
                              <w:rPr>
                                <w:rFonts w:ascii="Courier New" w:hAnsi="Courier New" w:cs="Courier New"/>
                                <w:lang w:val="en-US"/>
                              </w:rPr>
                              <w:t xml:space="preserve">                       </w:t>
                            </w:r>
                            <w:r w:rsidRPr="0076688E">
                              <w:rPr>
                                <w:rFonts w:ascii="Courier New" w:hAnsi="Courier New" w:cs="Courier New"/>
                                <w:lang w:val="en-US"/>
                              </w:rPr>
                              <w:t>len(b) &lt;= 2)</w:t>
                            </w:r>
                          </w:p>
                          <w:p w14:paraId="7A385B43"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r2      = Set([y, x] for [x, y] in r1)</w:t>
                            </w:r>
                          </w:p>
                          <w:p w14:paraId="5F122514" w14:textId="77777777" w:rsidR="00C571D7" w:rsidRPr="0076688E" w:rsidRDefault="00C571D7" w:rsidP="0076688E">
                            <w:pPr>
                              <w:spacing w:after="0"/>
                              <w:rPr>
                                <w:rFonts w:ascii="Courier New" w:hAnsi="Courier New" w:cs="Courier New"/>
                                <w:lang w:val="en-US"/>
                              </w:rPr>
                            </w:pPr>
                          </w:p>
                          <w:p w14:paraId="56256753"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start   = wgc_all</w:t>
                            </w:r>
                          </w:p>
                          <w:p w14:paraId="513BFC6E"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goal    = Set()</w:t>
                            </w:r>
                          </w:p>
                          <w:p w14:paraId="596E3F4A" w14:textId="054FF549" w:rsidR="00C571D7" w:rsidRPr="000D0D60" w:rsidRDefault="00C571D7" w:rsidP="0076688E">
                            <w:pPr>
                              <w:spacing w:after="0"/>
                              <w:rPr>
                                <w:rFonts w:ascii="Courier New" w:hAnsi="Courier New" w:cs="Courier New"/>
                                <w:lang w:val="en-US"/>
                              </w:rPr>
                            </w:pPr>
                            <w:r w:rsidRPr="0076688E">
                              <w:rPr>
                                <w:rFonts w:ascii="Courier New" w:hAnsi="Courier New" w:cs="Courier New"/>
                                <w:lang w:val="en-US"/>
                              </w:rPr>
                              <w:t>path    = find_path(start, goal,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989CF9" id="Textfeld 31" o:spid="_x0000_s1058" type="#_x0000_t202" style="width:453.6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" fillcolor="white [3201]" strokeweight=".5pt">
                <v:textbox>
                  <w:txbxContent>
                    <w:p w14:paraId="66253A35"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wgc_all = Set('farmer', 'wolf', 'goat', 'cabbage')</w:t>
                      </w:r>
                    </w:p>
                    <w:p w14:paraId="3D370089"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p       = Set(s for s in 2 ** wgc_all if not problem(s)</w:t>
                      </w:r>
                    </w:p>
                    <w:p w14:paraId="14248301" w14:textId="73B7BB6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 xml:space="preserve">                      </w:t>
                      </w:r>
                      <w:r>
                        <w:rPr>
                          <w:rFonts w:ascii="Courier New" w:hAnsi="Courier New" w:cs="Courier New"/>
                          <w:lang w:val="en-US"/>
                        </w:rPr>
                        <w:t xml:space="preserve">  and not problem(wgc_all - s))</w:t>
                      </w:r>
                    </w:p>
                    <w:p w14:paraId="57C27CFB"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r1      = Set([s, s - b] for s in p for b in 2 ** s</w:t>
                      </w:r>
                    </w:p>
                    <w:p w14:paraId="6A9D4152" w14:textId="77777777" w:rsidR="00C571D7" w:rsidRDefault="00C571D7" w:rsidP="0076688E">
                      <w:pPr>
                        <w:spacing w:after="0"/>
                        <w:rPr>
                          <w:rFonts w:ascii="Courier New" w:hAnsi="Courier New" w:cs="Courier New"/>
                          <w:lang w:val="en-US"/>
                        </w:rPr>
                      </w:pPr>
                      <w:r w:rsidRPr="0076688E">
                        <w:rPr>
                          <w:rFonts w:ascii="Courier New" w:hAnsi="Courier New" w:cs="Courier New"/>
                          <w:lang w:val="en-US"/>
                        </w:rPr>
                        <w:t xml:space="preserve">                    if (s - b) in p and 'farmer' in b and </w:t>
                      </w:r>
                    </w:p>
                    <w:p w14:paraId="5B417BD4" w14:textId="00547F78" w:rsidR="00C571D7" w:rsidRPr="0076688E" w:rsidRDefault="00C571D7" w:rsidP="0076688E">
                      <w:pPr>
                        <w:spacing w:after="0"/>
                        <w:rPr>
                          <w:rFonts w:ascii="Courier New" w:hAnsi="Courier New" w:cs="Courier New"/>
                          <w:lang w:val="en-US"/>
                        </w:rPr>
                      </w:pPr>
                      <w:r>
                        <w:rPr>
                          <w:rFonts w:ascii="Courier New" w:hAnsi="Courier New" w:cs="Courier New"/>
                          <w:lang w:val="en-US"/>
                        </w:rPr>
                        <w:t xml:space="preserve">                       </w:t>
                      </w:r>
                      <w:r w:rsidRPr="0076688E">
                        <w:rPr>
                          <w:rFonts w:ascii="Courier New" w:hAnsi="Courier New" w:cs="Courier New"/>
                          <w:lang w:val="en-US"/>
                        </w:rPr>
                        <w:t>len(b) &lt;= 2)</w:t>
                      </w:r>
                    </w:p>
                    <w:p w14:paraId="7A385B43"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r2      = Set([y, x] for [x, y] in r1)</w:t>
                      </w:r>
                    </w:p>
                    <w:p w14:paraId="5F122514" w14:textId="77777777" w:rsidR="00C571D7" w:rsidRPr="0076688E" w:rsidRDefault="00C571D7" w:rsidP="0076688E">
                      <w:pPr>
                        <w:spacing w:after="0"/>
                        <w:rPr>
                          <w:rFonts w:ascii="Courier New" w:hAnsi="Courier New" w:cs="Courier New"/>
                          <w:lang w:val="en-US"/>
                        </w:rPr>
                      </w:pPr>
                    </w:p>
                    <w:p w14:paraId="56256753"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r       = r1 + r2</w:t>
                      </w:r>
                    </w:p>
                    <w:p w14:paraId="73F9CD0A"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start   = wgc_all</w:t>
                      </w:r>
                    </w:p>
                    <w:p w14:paraId="513BFC6E" w14:textId="77777777" w:rsidR="00C571D7" w:rsidRPr="0076688E" w:rsidRDefault="00C571D7" w:rsidP="0076688E">
                      <w:pPr>
                        <w:spacing w:after="0"/>
                        <w:rPr>
                          <w:rFonts w:ascii="Courier New" w:hAnsi="Courier New" w:cs="Courier New"/>
                          <w:lang w:val="en-US"/>
                        </w:rPr>
                      </w:pPr>
                      <w:r w:rsidRPr="0076688E">
                        <w:rPr>
                          <w:rFonts w:ascii="Courier New" w:hAnsi="Courier New" w:cs="Courier New"/>
                          <w:lang w:val="en-US"/>
                        </w:rPr>
                        <w:t>goal    = Set()</w:t>
                      </w:r>
                    </w:p>
                    <w:p w14:paraId="596E3F4A" w14:textId="054FF549" w:rsidR="00C571D7" w:rsidRPr="000D0D60" w:rsidRDefault="00C571D7" w:rsidP="0076688E">
                      <w:pPr>
                        <w:spacing w:after="0"/>
                        <w:rPr>
                          <w:rFonts w:ascii="Courier New" w:hAnsi="Courier New" w:cs="Courier New"/>
                          <w:lang w:val="en-US"/>
                        </w:rPr>
                      </w:pPr>
                      <w:r w:rsidRPr="0076688E">
                        <w:rPr>
                          <w:rFonts w:ascii="Courier New" w:hAnsi="Courier New" w:cs="Courier New"/>
                          <w:lang w:val="en-US"/>
                        </w:rPr>
                        <w:t>path    = find_path(start, goal, r)</w:t>
                      </w:r>
                    </w:p>
                  </w:txbxContent>
                </v:textbox>
                <w10:anchorlock/>
              </v:shape>
            </w:pict>
          </mc:Fallback>
        </mc:AlternateContent>
      </w:r>
    </w:p>
    <w:p w14:paraId="7AA67DEE" w14:textId="5F7C6B86" w:rsidR="0076688E" w:rsidRDefault="0076688E" w:rsidP="0076688E">
      <w:pPr>
        <w:pStyle w:val="Beschriftung"/>
        <w:jc w:val="center"/>
      </w:pPr>
      <w:bookmarkStart w:id="48" w:name="_Toc451427656"/>
      <w:r>
        <w:t xml:space="preserve">Abbildung </w:t>
      </w:r>
      <w:r w:rsidR="00C571D7">
        <w:fldChar w:fldCharType="begin"/>
      </w:r>
      <w:r w:rsidR="00C571D7">
        <w:instrText xml:space="preserve"> SEQ Abbildung \* ARABIC </w:instrText>
      </w:r>
      <w:r w:rsidR="00C571D7">
        <w:fldChar w:fldCharType="separate"/>
      </w:r>
      <w:r w:rsidR="002D37B0">
        <w:rPr>
          <w:noProof/>
        </w:rPr>
        <w:t>31</w:t>
      </w:r>
      <w:r w:rsidR="00C571D7">
        <w:rPr>
          <w:noProof/>
        </w:rPr>
        <w:fldChar w:fldCharType="end"/>
      </w:r>
      <w:r>
        <w:t>: Lösung des wgc-Problems (Python)</w:t>
      </w:r>
      <w:bookmarkEnd w:id="48"/>
    </w:p>
    <w:p w14:paraId="0A09CB80" w14:textId="155EDBCE" w:rsidR="00E403A7" w:rsidRDefault="00E403A7" w:rsidP="0076688E">
      <w:pPr>
        <w:jc w:val="both"/>
      </w:pPr>
      <w:r>
        <w:t xml:space="preserve">Da nun alle benötigten Funktionen definiert sind, kann das Problem in Angriff genommen werden. Die Menge </w:t>
      </w:r>
      <w:r w:rsidRPr="00E403A7">
        <w:rPr>
          <w:rFonts w:ascii="Courier New" w:hAnsi="Courier New" w:cs="Courier New"/>
        </w:rPr>
        <w:t>wgc_all</w:t>
      </w:r>
      <w:r>
        <w:t xml:space="preserve"> wurde anders benannt als in SetlX, da </w:t>
      </w:r>
      <w:r w:rsidRPr="00E403A7">
        <w:rPr>
          <w:rFonts w:ascii="Courier New" w:hAnsi="Courier New" w:cs="Courier New"/>
        </w:rPr>
        <w:t>all()</w:t>
      </w:r>
      <w:r>
        <w:t xml:space="preserve"> bereits eine eingebaute Funktion in Python ist. In der Menge befinden sich die Bezeichnungen der Elemente, die in der Problemstellung beschrieben wurden. In </w:t>
      </w:r>
      <w:r w:rsidRPr="00E403A7">
        <w:rPr>
          <w:rFonts w:ascii="Courier New" w:hAnsi="Courier New" w:cs="Courier New"/>
        </w:rPr>
        <w:t>p</w:t>
      </w:r>
      <w:r>
        <w:t xml:space="preserve"> werden daraufhin alle möglichen Kombinationen der Elemente in </w:t>
      </w:r>
      <w:r w:rsidRPr="00E403A7">
        <w:rPr>
          <w:rFonts w:ascii="Courier New" w:hAnsi="Courier New" w:cs="Courier New"/>
        </w:rPr>
        <w:t>wgc_all</w:t>
      </w:r>
      <w:r>
        <w:t>, die zu keinen Problemen führen, festgehalten.</w:t>
      </w:r>
      <w:r w:rsidR="00E6635C">
        <w:t xml:space="preserve"> In </w:t>
      </w:r>
      <w:r w:rsidR="00E6635C" w:rsidRPr="00E6635C">
        <w:rPr>
          <w:rFonts w:ascii="Courier New" w:hAnsi="Courier New" w:cs="Courier New"/>
        </w:rPr>
        <w:t>r1</w:t>
      </w:r>
      <w:r w:rsidR="00E6635C">
        <w:t xml:space="preserve"> findet man alle Möglichkeiten, in denen der Bauer eine Situation in </w:t>
      </w:r>
      <w:r w:rsidR="00E6635C" w:rsidRPr="00E6635C">
        <w:rPr>
          <w:rFonts w:ascii="Courier New" w:hAnsi="Courier New" w:cs="Courier New"/>
        </w:rPr>
        <w:t>p</w:t>
      </w:r>
      <w:r w:rsidR="00E6635C">
        <w:t xml:space="preserve"> mit einem weiteren Element oder alleine verlässt. Die Menge </w:t>
      </w:r>
      <w:r w:rsidR="00E6635C" w:rsidRPr="00E6635C">
        <w:rPr>
          <w:rFonts w:ascii="Courier New" w:hAnsi="Courier New" w:cs="Courier New"/>
        </w:rPr>
        <w:t>r</w:t>
      </w:r>
      <w:r w:rsidR="00E6635C">
        <w:t xml:space="preserve"> wird aus einer Vereinigung von </w:t>
      </w:r>
      <w:r w:rsidR="00E6635C" w:rsidRPr="00E6635C">
        <w:rPr>
          <w:rFonts w:ascii="Courier New" w:hAnsi="Courier New" w:cs="Courier New"/>
        </w:rPr>
        <w:t>r1</w:t>
      </w:r>
      <w:r w:rsidR="00E6635C">
        <w:t xml:space="preserve"> und </w:t>
      </w:r>
      <w:r w:rsidR="00E6635C" w:rsidRPr="00E6635C">
        <w:rPr>
          <w:rFonts w:ascii="Courier New" w:hAnsi="Courier New" w:cs="Courier New"/>
        </w:rPr>
        <w:t>r2</w:t>
      </w:r>
      <w:r w:rsidR="00E6635C">
        <w:t xml:space="preserve"> (dem Inversen von </w:t>
      </w:r>
      <w:r w:rsidR="00E6635C" w:rsidRPr="00E6635C">
        <w:rPr>
          <w:rFonts w:ascii="Courier New" w:hAnsi="Courier New" w:cs="Courier New"/>
        </w:rPr>
        <w:t>r1</w:t>
      </w:r>
      <w:r w:rsidR="00E6635C">
        <w:t xml:space="preserve">) gebildet. Nun kann ein möglicher Lösungspfad mit </w:t>
      </w:r>
      <w:r w:rsidR="00E6635C" w:rsidRPr="00E6635C">
        <w:rPr>
          <w:rFonts w:ascii="Courier New" w:hAnsi="Courier New" w:cs="Courier New"/>
        </w:rPr>
        <w:t>find_path()</w:t>
      </w:r>
      <w:r w:rsidR="00E6635C">
        <w:t xml:space="preserve"> ermittelt werden, indem als Start </w:t>
      </w:r>
      <w:r w:rsidR="00E6635C" w:rsidRPr="00E6635C">
        <w:rPr>
          <w:rFonts w:ascii="Courier New" w:hAnsi="Courier New" w:cs="Courier New"/>
        </w:rPr>
        <w:t>wgc_all</w:t>
      </w:r>
      <w:r w:rsidR="00E6635C">
        <w:t xml:space="preserve">, als Ziel eine leere Menge und als mögliche Pfade </w:t>
      </w:r>
      <w:r w:rsidR="00E6635C" w:rsidRPr="00E6635C">
        <w:rPr>
          <w:rFonts w:ascii="Courier New" w:hAnsi="Courier New" w:cs="Courier New"/>
        </w:rPr>
        <w:t>r</w:t>
      </w:r>
      <w:r w:rsidR="00E6635C">
        <w:t xml:space="preserve"> übergeben werden.</w:t>
      </w:r>
    </w:p>
    <w:p w14:paraId="035C0952" w14:textId="53420490" w:rsidR="0065578A" w:rsidRPr="0076688E" w:rsidRDefault="0065578A" w:rsidP="0076688E">
      <w:pPr>
        <w:jc w:val="both"/>
      </w:pPr>
      <w:r>
        <w:lastRenderedPageBreak/>
        <w:t xml:space="preserve">Im Allgemeinen kann gesagt werden, dass dieses Programm mit Hilfe der Set-Implementierung sehr gut in Python nachkonstruiert werden konnte. Im Python-Skript sind nur wenige Abweichungen auffindbar. </w:t>
      </w:r>
    </w:p>
    <w:p w14:paraId="1B36B695" w14:textId="77777777" w:rsidR="00AF5C50" w:rsidRPr="000D0D60" w:rsidRDefault="00AF5C50" w:rsidP="00AF5C50"/>
    <w:p w14:paraId="1D07418E" w14:textId="77777777" w:rsidR="008923DC" w:rsidRPr="008923DC" w:rsidRDefault="008923DC" w:rsidP="008923DC">
      <w:pPr>
        <w:pStyle w:val="berschrift3"/>
        <w:numPr>
          <w:ilvl w:val="2"/>
          <w:numId w:val="2"/>
        </w:numPr>
      </w:pPr>
      <w:bookmarkStart w:id="49" w:name="_Toc451427629"/>
      <w:r>
        <w:t>8 Damen Problem</w:t>
      </w:r>
      <w:bookmarkEnd w:id="49"/>
    </w:p>
    <w:sectPr w:rsidR="008923DC" w:rsidRPr="008923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E2949" w14:textId="77777777" w:rsidR="001066F5" w:rsidRDefault="001066F5" w:rsidP="004D7F01">
      <w:pPr>
        <w:spacing w:after="0" w:line="240" w:lineRule="auto"/>
      </w:pPr>
      <w:r>
        <w:separator/>
      </w:r>
    </w:p>
  </w:endnote>
  <w:endnote w:type="continuationSeparator" w:id="0">
    <w:p w14:paraId="07DD1622" w14:textId="77777777" w:rsidR="001066F5" w:rsidRDefault="001066F5" w:rsidP="004D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1E3B9" w14:textId="77777777" w:rsidR="001066F5" w:rsidRDefault="001066F5" w:rsidP="004D7F01">
      <w:pPr>
        <w:spacing w:after="0" w:line="240" w:lineRule="auto"/>
      </w:pPr>
      <w:r>
        <w:separator/>
      </w:r>
    </w:p>
  </w:footnote>
  <w:footnote w:type="continuationSeparator" w:id="0">
    <w:p w14:paraId="33C195F6" w14:textId="77777777" w:rsidR="001066F5" w:rsidRDefault="001066F5" w:rsidP="004D7F01">
      <w:pPr>
        <w:spacing w:after="0" w:line="240" w:lineRule="auto"/>
      </w:pPr>
      <w:r>
        <w:continuationSeparator/>
      </w:r>
    </w:p>
  </w:footnote>
  <w:footnote w:id="1">
    <w:p w14:paraId="21CAC53B" w14:textId="06526E7F" w:rsidR="00C571D7" w:rsidRPr="00D96DFD" w:rsidRDefault="00C571D7">
      <w:pPr>
        <w:pStyle w:val="Funotentext"/>
        <w:rPr>
          <w:lang w:val="en-US"/>
        </w:rPr>
      </w:pPr>
      <w:r>
        <w:rPr>
          <w:rStyle w:val="Funotenzeichen"/>
        </w:rPr>
        <w:footnoteRef/>
      </w:r>
      <w:r w:rsidRPr="00D96DFD">
        <w:rPr>
          <w:lang w:val="en-US"/>
        </w:rPr>
        <w:t xml:space="preserve"> </w:t>
      </w:r>
      <w:hyperlink r:id="rId1" w:history="1">
        <w:r w:rsidRPr="00C95D5F">
          <w:rPr>
            <w:rStyle w:val="Hyperlink"/>
            <w:lang w:val="en-US"/>
          </w:rPr>
          <w:t>http://www.tiobe.com/tiobe_index</w:t>
        </w:r>
      </w:hyperlink>
      <w:r>
        <w:rPr>
          <w:lang w:val="en-US"/>
        </w:rPr>
        <w:t xml:space="preserve"> </w:t>
      </w:r>
    </w:p>
  </w:footnote>
  <w:footnote w:id="2">
    <w:p w14:paraId="40414684" w14:textId="060CCC28" w:rsidR="00C571D7" w:rsidRPr="00D96DFD" w:rsidRDefault="00C571D7">
      <w:pPr>
        <w:pStyle w:val="Funotentext"/>
        <w:rPr>
          <w:lang w:val="en-US"/>
        </w:rPr>
      </w:pPr>
      <w:r>
        <w:rPr>
          <w:rStyle w:val="Funotenzeichen"/>
        </w:rPr>
        <w:footnoteRef/>
      </w:r>
      <w:r w:rsidRPr="00D96DFD">
        <w:rPr>
          <w:lang w:val="en-US"/>
        </w:rPr>
        <w:t xml:space="preserve"> </w:t>
      </w:r>
      <w:hyperlink r:id="rId2" w:history="1">
        <w:r w:rsidRPr="00C95D5F">
          <w:rPr>
            <w:rStyle w:val="Hyperlink"/>
            <w:lang w:val="en-US"/>
          </w:rPr>
          <w:t>http://www.codingdojo.com/blog/9-most-in-demand-programming-languages-of-2016/</w:t>
        </w:r>
      </w:hyperlink>
      <w:r>
        <w:rPr>
          <w:lang w:val="en-US"/>
        </w:rPr>
        <w:t xml:space="preserve"> </w:t>
      </w:r>
    </w:p>
  </w:footnote>
  <w:footnote w:id="3">
    <w:p w14:paraId="79AA98DB" w14:textId="7CE22C2E" w:rsidR="00C571D7" w:rsidRPr="00D07398" w:rsidRDefault="00C571D7">
      <w:pPr>
        <w:pStyle w:val="Funotentext"/>
        <w:rPr>
          <w:lang w:val="en-US"/>
        </w:rPr>
      </w:pPr>
      <w:r>
        <w:rPr>
          <w:rStyle w:val="Funotenzeichen"/>
        </w:rPr>
        <w:footnoteRef/>
      </w:r>
      <w:r w:rsidRPr="00D07398">
        <w:rPr>
          <w:lang w:val="en-US"/>
        </w:rPr>
        <w:t xml:space="preserve"> Stand 09.05.2016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F2B54"/>
    <w:multiLevelType w:val="hybridMultilevel"/>
    <w:tmpl w:val="C9C2C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0ED3E0F"/>
    <w:multiLevelType w:val="hybridMultilevel"/>
    <w:tmpl w:val="C08AE400"/>
    <w:lvl w:ilvl="0" w:tplc="3DB4843E">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053D3E"/>
    <w:multiLevelType w:val="multilevel"/>
    <w:tmpl w:val="61268362"/>
    <w:lvl w:ilvl="0">
      <w:start w:val="1"/>
      <w:numFmt w:val="decimal"/>
      <w:lvlText w:val="%1."/>
      <w:lvlJc w:val="left"/>
      <w:pPr>
        <w:ind w:left="720" w:hanging="360"/>
      </w:pPr>
      <w:rPr>
        <w:rFonts w:asciiTheme="majorHAnsi" w:hAnsiTheme="majorHAns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01A"/>
    <w:rsid w:val="00001501"/>
    <w:rsid w:val="00007CCE"/>
    <w:rsid w:val="0005668C"/>
    <w:rsid w:val="00056CFB"/>
    <w:rsid w:val="00072D9B"/>
    <w:rsid w:val="000733AF"/>
    <w:rsid w:val="0008162C"/>
    <w:rsid w:val="00087B30"/>
    <w:rsid w:val="00091373"/>
    <w:rsid w:val="00092F02"/>
    <w:rsid w:val="000C0283"/>
    <w:rsid w:val="000D0D60"/>
    <w:rsid w:val="000D724A"/>
    <w:rsid w:val="000E0EED"/>
    <w:rsid w:val="001066F5"/>
    <w:rsid w:val="00117175"/>
    <w:rsid w:val="00122202"/>
    <w:rsid w:val="00126F0D"/>
    <w:rsid w:val="001276AB"/>
    <w:rsid w:val="00130CB3"/>
    <w:rsid w:val="00156750"/>
    <w:rsid w:val="0016093A"/>
    <w:rsid w:val="001820A4"/>
    <w:rsid w:val="001A34AA"/>
    <w:rsid w:val="001A34BC"/>
    <w:rsid w:val="001B48C3"/>
    <w:rsid w:val="001B7B92"/>
    <w:rsid w:val="001C20E9"/>
    <w:rsid w:val="001F0196"/>
    <w:rsid w:val="001F1812"/>
    <w:rsid w:val="001F2281"/>
    <w:rsid w:val="00205373"/>
    <w:rsid w:val="0022201A"/>
    <w:rsid w:val="002272B5"/>
    <w:rsid w:val="0023650E"/>
    <w:rsid w:val="00252CCE"/>
    <w:rsid w:val="002623AB"/>
    <w:rsid w:val="00265CEE"/>
    <w:rsid w:val="0027021A"/>
    <w:rsid w:val="00272BC0"/>
    <w:rsid w:val="00275719"/>
    <w:rsid w:val="00276647"/>
    <w:rsid w:val="00284934"/>
    <w:rsid w:val="00291D5D"/>
    <w:rsid w:val="002A33A7"/>
    <w:rsid w:val="002A52C0"/>
    <w:rsid w:val="002B0CC5"/>
    <w:rsid w:val="002D37B0"/>
    <w:rsid w:val="002F23F3"/>
    <w:rsid w:val="002F5B8B"/>
    <w:rsid w:val="00301030"/>
    <w:rsid w:val="00330284"/>
    <w:rsid w:val="0034476F"/>
    <w:rsid w:val="00364DB4"/>
    <w:rsid w:val="00380979"/>
    <w:rsid w:val="00381DB1"/>
    <w:rsid w:val="003D6E3B"/>
    <w:rsid w:val="003E0BB1"/>
    <w:rsid w:val="003F3E80"/>
    <w:rsid w:val="00456249"/>
    <w:rsid w:val="0045784B"/>
    <w:rsid w:val="00460167"/>
    <w:rsid w:val="00461770"/>
    <w:rsid w:val="004A50E8"/>
    <w:rsid w:val="004B340D"/>
    <w:rsid w:val="004B4BD7"/>
    <w:rsid w:val="004D7F01"/>
    <w:rsid w:val="0050517C"/>
    <w:rsid w:val="0052055E"/>
    <w:rsid w:val="005434CD"/>
    <w:rsid w:val="00543D6E"/>
    <w:rsid w:val="00595DA4"/>
    <w:rsid w:val="005A0366"/>
    <w:rsid w:val="005A60A1"/>
    <w:rsid w:val="005A6A62"/>
    <w:rsid w:val="005C0AE8"/>
    <w:rsid w:val="005D062B"/>
    <w:rsid w:val="005D3732"/>
    <w:rsid w:val="005E3529"/>
    <w:rsid w:val="00610272"/>
    <w:rsid w:val="006169BA"/>
    <w:rsid w:val="00624164"/>
    <w:rsid w:val="006506BD"/>
    <w:rsid w:val="0065551B"/>
    <w:rsid w:val="0065578A"/>
    <w:rsid w:val="00664FC9"/>
    <w:rsid w:val="0067404E"/>
    <w:rsid w:val="0069505C"/>
    <w:rsid w:val="00695E05"/>
    <w:rsid w:val="006A2898"/>
    <w:rsid w:val="006B5C61"/>
    <w:rsid w:val="006C2F9F"/>
    <w:rsid w:val="006C4A9E"/>
    <w:rsid w:val="006D07E2"/>
    <w:rsid w:val="006F7272"/>
    <w:rsid w:val="007021C4"/>
    <w:rsid w:val="00716CE2"/>
    <w:rsid w:val="00731C29"/>
    <w:rsid w:val="007326E3"/>
    <w:rsid w:val="00732D1F"/>
    <w:rsid w:val="0076688E"/>
    <w:rsid w:val="007719DA"/>
    <w:rsid w:val="007749B6"/>
    <w:rsid w:val="007973E8"/>
    <w:rsid w:val="007A35AB"/>
    <w:rsid w:val="007C19AA"/>
    <w:rsid w:val="007E5408"/>
    <w:rsid w:val="008021FC"/>
    <w:rsid w:val="0082038A"/>
    <w:rsid w:val="00843F72"/>
    <w:rsid w:val="00865DCE"/>
    <w:rsid w:val="00870A39"/>
    <w:rsid w:val="00876EFC"/>
    <w:rsid w:val="008836F2"/>
    <w:rsid w:val="008923DC"/>
    <w:rsid w:val="00894A6D"/>
    <w:rsid w:val="008C6625"/>
    <w:rsid w:val="008D41C1"/>
    <w:rsid w:val="008E080C"/>
    <w:rsid w:val="009030C7"/>
    <w:rsid w:val="00905369"/>
    <w:rsid w:val="00927BFC"/>
    <w:rsid w:val="00930920"/>
    <w:rsid w:val="009350AD"/>
    <w:rsid w:val="00940CED"/>
    <w:rsid w:val="00952190"/>
    <w:rsid w:val="00956131"/>
    <w:rsid w:val="009644D2"/>
    <w:rsid w:val="00971502"/>
    <w:rsid w:val="0097483C"/>
    <w:rsid w:val="00997806"/>
    <w:rsid w:val="009A64AC"/>
    <w:rsid w:val="00A06DD0"/>
    <w:rsid w:val="00A17500"/>
    <w:rsid w:val="00A33577"/>
    <w:rsid w:val="00A50A8F"/>
    <w:rsid w:val="00A50F9D"/>
    <w:rsid w:val="00A543D0"/>
    <w:rsid w:val="00AB778C"/>
    <w:rsid w:val="00AD15C8"/>
    <w:rsid w:val="00AF5C50"/>
    <w:rsid w:val="00B34F1C"/>
    <w:rsid w:val="00B403FF"/>
    <w:rsid w:val="00B52945"/>
    <w:rsid w:val="00B831EA"/>
    <w:rsid w:val="00B912FD"/>
    <w:rsid w:val="00BC4562"/>
    <w:rsid w:val="00BF1254"/>
    <w:rsid w:val="00BF3EC4"/>
    <w:rsid w:val="00C00456"/>
    <w:rsid w:val="00C067EC"/>
    <w:rsid w:val="00C0792E"/>
    <w:rsid w:val="00C31B37"/>
    <w:rsid w:val="00C3574E"/>
    <w:rsid w:val="00C43832"/>
    <w:rsid w:val="00C5000A"/>
    <w:rsid w:val="00C571D7"/>
    <w:rsid w:val="00C67F01"/>
    <w:rsid w:val="00C736A8"/>
    <w:rsid w:val="00C80420"/>
    <w:rsid w:val="00C820D4"/>
    <w:rsid w:val="00C93961"/>
    <w:rsid w:val="00C94C5D"/>
    <w:rsid w:val="00CB5A1D"/>
    <w:rsid w:val="00CC5EF6"/>
    <w:rsid w:val="00CD5577"/>
    <w:rsid w:val="00CF0430"/>
    <w:rsid w:val="00D0602A"/>
    <w:rsid w:val="00D07398"/>
    <w:rsid w:val="00D302FC"/>
    <w:rsid w:val="00D31A94"/>
    <w:rsid w:val="00D65FF2"/>
    <w:rsid w:val="00D7192E"/>
    <w:rsid w:val="00D80F6A"/>
    <w:rsid w:val="00D96DFD"/>
    <w:rsid w:val="00DA1767"/>
    <w:rsid w:val="00DA2F78"/>
    <w:rsid w:val="00DA62F9"/>
    <w:rsid w:val="00DB1619"/>
    <w:rsid w:val="00DC78B2"/>
    <w:rsid w:val="00DD5FB0"/>
    <w:rsid w:val="00E304C8"/>
    <w:rsid w:val="00E403A7"/>
    <w:rsid w:val="00E475CB"/>
    <w:rsid w:val="00E55467"/>
    <w:rsid w:val="00E6635C"/>
    <w:rsid w:val="00E86121"/>
    <w:rsid w:val="00E91014"/>
    <w:rsid w:val="00E91D45"/>
    <w:rsid w:val="00E94E40"/>
    <w:rsid w:val="00EA7805"/>
    <w:rsid w:val="00EB425C"/>
    <w:rsid w:val="00EC12C5"/>
    <w:rsid w:val="00EC229E"/>
    <w:rsid w:val="00EE52A5"/>
    <w:rsid w:val="00EF1EA6"/>
    <w:rsid w:val="00EF7D2D"/>
    <w:rsid w:val="00F07E22"/>
    <w:rsid w:val="00F34FB9"/>
    <w:rsid w:val="00F61951"/>
    <w:rsid w:val="00F679BD"/>
    <w:rsid w:val="00F7172D"/>
    <w:rsid w:val="00F86A80"/>
    <w:rsid w:val="00FA3325"/>
    <w:rsid w:val="00FA4455"/>
    <w:rsid w:val="00FB6A0E"/>
    <w:rsid w:val="00FC02ED"/>
    <w:rsid w:val="00FE60E8"/>
    <w:rsid w:val="00FE7C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0C6F3D"/>
  <w15:docId w15:val="{4F0DD7F7-4FA3-4E39-8F13-22E366C4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220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66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923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2201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B6A0E"/>
    <w:pPr>
      <w:ind w:left="720"/>
      <w:contextualSpacing/>
    </w:pPr>
  </w:style>
  <w:style w:type="character" w:styleId="Kommentarzeichen">
    <w:name w:val="annotation reference"/>
    <w:basedOn w:val="Absatz-Standardschriftart"/>
    <w:uiPriority w:val="99"/>
    <w:semiHidden/>
    <w:unhideWhenUsed/>
    <w:rsid w:val="004D7F01"/>
    <w:rPr>
      <w:sz w:val="16"/>
      <w:szCs w:val="16"/>
    </w:rPr>
  </w:style>
  <w:style w:type="paragraph" w:styleId="Kommentartext">
    <w:name w:val="annotation text"/>
    <w:basedOn w:val="Standard"/>
    <w:link w:val="KommentartextZchn"/>
    <w:uiPriority w:val="99"/>
    <w:semiHidden/>
    <w:unhideWhenUsed/>
    <w:rsid w:val="004D7F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D7F01"/>
    <w:rPr>
      <w:sz w:val="20"/>
      <w:szCs w:val="20"/>
    </w:rPr>
  </w:style>
  <w:style w:type="paragraph" w:styleId="Kommentarthema">
    <w:name w:val="annotation subject"/>
    <w:basedOn w:val="Kommentartext"/>
    <w:next w:val="Kommentartext"/>
    <w:link w:val="KommentarthemaZchn"/>
    <w:uiPriority w:val="99"/>
    <w:semiHidden/>
    <w:unhideWhenUsed/>
    <w:rsid w:val="004D7F01"/>
    <w:rPr>
      <w:b/>
      <w:bCs/>
    </w:rPr>
  </w:style>
  <w:style w:type="character" w:customStyle="1" w:styleId="KommentarthemaZchn">
    <w:name w:val="Kommentarthema Zchn"/>
    <w:basedOn w:val="KommentartextZchn"/>
    <w:link w:val="Kommentarthema"/>
    <w:uiPriority w:val="99"/>
    <w:semiHidden/>
    <w:rsid w:val="004D7F01"/>
    <w:rPr>
      <w:b/>
      <w:bCs/>
      <w:sz w:val="20"/>
      <w:szCs w:val="20"/>
    </w:rPr>
  </w:style>
  <w:style w:type="paragraph" w:styleId="Sprechblasentext">
    <w:name w:val="Balloon Text"/>
    <w:basedOn w:val="Standard"/>
    <w:link w:val="SprechblasentextZchn"/>
    <w:uiPriority w:val="99"/>
    <w:semiHidden/>
    <w:unhideWhenUsed/>
    <w:rsid w:val="004D7F0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D7F01"/>
    <w:rPr>
      <w:rFonts w:ascii="Segoe UI" w:hAnsi="Segoe UI" w:cs="Segoe UI"/>
      <w:sz w:val="18"/>
      <w:szCs w:val="18"/>
    </w:rPr>
  </w:style>
  <w:style w:type="paragraph" w:styleId="Funotentext">
    <w:name w:val="footnote text"/>
    <w:basedOn w:val="Standard"/>
    <w:link w:val="FunotentextZchn"/>
    <w:uiPriority w:val="99"/>
    <w:semiHidden/>
    <w:unhideWhenUsed/>
    <w:rsid w:val="004D7F0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D7F01"/>
    <w:rPr>
      <w:sz w:val="20"/>
      <w:szCs w:val="20"/>
    </w:rPr>
  </w:style>
  <w:style w:type="character" w:styleId="Funotenzeichen">
    <w:name w:val="footnote reference"/>
    <w:basedOn w:val="Absatz-Standardschriftart"/>
    <w:uiPriority w:val="99"/>
    <w:semiHidden/>
    <w:unhideWhenUsed/>
    <w:rsid w:val="004D7F01"/>
    <w:rPr>
      <w:vertAlign w:val="superscript"/>
    </w:rPr>
  </w:style>
  <w:style w:type="character" w:customStyle="1" w:styleId="berschrift2Zchn">
    <w:name w:val="Überschrift 2 Zchn"/>
    <w:basedOn w:val="Absatz-Standardschriftart"/>
    <w:link w:val="berschrift2"/>
    <w:uiPriority w:val="9"/>
    <w:rsid w:val="0027664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923DC"/>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8923DC"/>
    <w:pPr>
      <w:outlineLvl w:val="9"/>
    </w:pPr>
    <w:rPr>
      <w:lang w:eastAsia="de-DE"/>
    </w:rPr>
  </w:style>
  <w:style w:type="paragraph" w:styleId="Verzeichnis1">
    <w:name w:val="toc 1"/>
    <w:basedOn w:val="Standard"/>
    <w:next w:val="Standard"/>
    <w:autoRedefine/>
    <w:uiPriority w:val="39"/>
    <w:unhideWhenUsed/>
    <w:rsid w:val="008923DC"/>
    <w:pPr>
      <w:spacing w:after="100"/>
    </w:pPr>
  </w:style>
  <w:style w:type="paragraph" w:styleId="Verzeichnis2">
    <w:name w:val="toc 2"/>
    <w:basedOn w:val="Standard"/>
    <w:next w:val="Standard"/>
    <w:autoRedefine/>
    <w:uiPriority w:val="39"/>
    <w:unhideWhenUsed/>
    <w:rsid w:val="008923DC"/>
    <w:pPr>
      <w:spacing w:after="100"/>
      <w:ind w:left="220"/>
    </w:pPr>
  </w:style>
  <w:style w:type="paragraph" w:styleId="Verzeichnis3">
    <w:name w:val="toc 3"/>
    <w:basedOn w:val="Standard"/>
    <w:next w:val="Standard"/>
    <w:autoRedefine/>
    <w:uiPriority w:val="39"/>
    <w:unhideWhenUsed/>
    <w:rsid w:val="008923DC"/>
    <w:pPr>
      <w:spacing w:after="100"/>
      <w:ind w:left="440"/>
    </w:pPr>
  </w:style>
  <w:style w:type="character" w:styleId="Hyperlink">
    <w:name w:val="Hyperlink"/>
    <w:basedOn w:val="Absatz-Standardschriftart"/>
    <w:uiPriority w:val="99"/>
    <w:unhideWhenUsed/>
    <w:rsid w:val="008923DC"/>
    <w:rPr>
      <w:color w:val="0563C1" w:themeColor="hyperlink"/>
      <w:u w:val="single"/>
    </w:rPr>
  </w:style>
  <w:style w:type="paragraph" w:styleId="Beschriftung">
    <w:name w:val="caption"/>
    <w:basedOn w:val="Standard"/>
    <w:next w:val="Standard"/>
    <w:uiPriority w:val="35"/>
    <w:unhideWhenUsed/>
    <w:qFormat/>
    <w:rsid w:val="00205373"/>
    <w:pPr>
      <w:spacing w:after="200" w:line="240" w:lineRule="auto"/>
    </w:pPr>
    <w:rPr>
      <w:i/>
      <w:iCs/>
      <w:color w:val="44546A" w:themeColor="text2"/>
      <w:sz w:val="18"/>
      <w:szCs w:val="18"/>
    </w:rPr>
  </w:style>
  <w:style w:type="table" w:styleId="Tabellenraster">
    <w:name w:val="Table Grid"/>
    <w:basedOn w:val="NormaleTabelle"/>
    <w:uiPriority w:val="59"/>
    <w:rsid w:val="00CB5A1D"/>
    <w:pPr>
      <w:spacing w:after="0" w:line="240" w:lineRule="auto"/>
    </w:pPr>
    <w:rPr>
      <w:rFonts w:eastAsia="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543D6E"/>
    <w:pPr>
      <w:spacing w:after="0"/>
    </w:pPr>
  </w:style>
  <w:style w:type="paragraph" w:styleId="berarbeitung">
    <w:name w:val="Revision"/>
    <w:hidden/>
    <w:uiPriority w:val="99"/>
    <w:semiHidden/>
    <w:rsid w:val="00252CCE"/>
    <w:pPr>
      <w:spacing w:after="0" w:line="240" w:lineRule="auto"/>
    </w:pPr>
  </w:style>
  <w:style w:type="table" w:styleId="MittlereListe1">
    <w:name w:val="Medium List 1"/>
    <w:basedOn w:val="NormaleTabelle"/>
    <w:uiPriority w:val="65"/>
    <w:rsid w:val="005E352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styleId="Platzhaltertext">
    <w:name w:val="Placeholder Text"/>
    <w:basedOn w:val="Absatz-Standardschriftart"/>
    <w:uiPriority w:val="99"/>
    <w:semiHidden/>
    <w:rsid w:val="006B5C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316719">
      <w:bodyDiv w:val="1"/>
      <w:marLeft w:val="0"/>
      <w:marRight w:val="0"/>
      <w:marTop w:val="0"/>
      <w:marBottom w:val="0"/>
      <w:divBdr>
        <w:top w:val="none" w:sz="0" w:space="0" w:color="auto"/>
        <w:left w:val="none" w:sz="0" w:space="0" w:color="auto"/>
        <w:bottom w:val="none" w:sz="0" w:space="0" w:color="auto"/>
        <w:right w:val="none" w:sz="0" w:space="0" w:color="auto"/>
      </w:divBdr>
    </w:div>
    <w:div w:id="714087002">
      <w:bodyDiv w:val="1"/>
      <w:marLeft w:val="0"/>
      <w:marRight w:val="0"/>
      <w:marTop w:val="0"/>
      <w:marBottom w:val="0"/>
      <w:divBdr>
        <w:top w:val="none" w:sz="0" w:space="0" w:color="auto"/>
        <w:left w:val="none" w:sz="0" w:space="0" w:color="auto"/>
        <w:bottom w:val="none" w:sz="0" w:space="0" w:color="auto"/>
        <w:right w:val="none" w:sz="0" w:space="0" w:color="auto"/>
      </w:divBdr>
    </w:div>
    <w:div w:id="1604071489">
      <w:bodyDiv w:val="1"/>
      <w:marLeft w:val="0"/>
      <w:marRight w:val="0"/>
      <w:marTop w:val="0"/>
      <w:marBottom w:val="0"/>
      <w:divBdr>
        <w:top w:val="none" w:sz="0" w:space="0" w:color="auto"/>
        <w:left w:val="none" w:sz="0" w:space="0" w:color="auto"/>
        <w:bottom w:val="none" w:sz="0" w:space="0" w:color="auto"/>
        <w:right w:val="none" w:sz="0" w:space="0" w:color="auto"/>
      </w:divBdr>
    </w:div>
    <w:div w:id="161802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enchmarksgame.alioth.debian.org/u64q/python.html" TargetMode="External"/><Relationship Id="rId4" Type="http://schemas.openxmlformats.org/officeDocument/2006/relationships/settings" Target="settings.xml"/><Relationship Id="rId9" Type="http://schemas.openxmlformats.org/officeDocument/2006/relationships/image" Target="media/image2.jpeg"/></Relationships>
</file>

<file path=word/_rels/footnotes.xml.rels><?xml version="1.0" encoding="UTF-8" standalone="yes"?>
<Relationships xmlns="http://schemas.openxmlformats.org/package/2006/relationships"><Relationship Id="rId2" Type="http://schemas.openxmlformats.org/officeDocument/2006/relationships/hyperlink" Target="http://www.codingdojo.com/blog/9-most-in-demand-programming-languages-of-2016/" TargetMode="External"/><Relationship Id="rId1" Type="http://schemas.openxmlformats.org/officeDocument/2006/relationships/hyperlink" Target="http://www.tiobe.com/tiobe_inde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535"/>
    <w:rsid w:val="000E0535"/>
    <w:rsid w:val="00EE27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E053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Guo14</b:Tag>
    <b:SourceType>InternetSite</b:SourceType>
    <b:Guid>{1056C4B8-8B97-4E58-BA21-57AADC68C052}</b:Guid>
    <b:Title>Python is Now the Most Popular Introductory Teaching Language at Top U.S. Universities | blog@CACM | Communications of the ACM</b:Title>
    <b:InternetSiteTitle>Communications of the ACM</b:InternetSiteTitle>
    <b:Year>2014</b:Year>
    <b:Month>Juli</b:Month>
    <b:Day>7</b:Day>
    <b:URL>http://cacm.acm.org/blogs/blog-cacm/176450-python-is-now-the-most-popular-introductory-teaching-language-at-top-us-universities/fulltext</b:URL>
    <b:Author>
      <b:Author>
        <b:NameList>
          <b:Person>
            <b:Last>Guo</b:Last>
            <b:First>Philip</b:First>
          </b:Person>
        </b:NameList>
      </b:Author>
    </b:Author>
    <b:RefOrder>2</b:RefOrder>
  </b:Source>
  <b:Source>
    <b:Tag>Str15</b:Tag>
    <b:SourceType>ElectronicSource</b:SourceType>
    <b:Guid>{55DCB02C-3A38-4471-8E07-89C4DF48E4F9}</b:Guid>
    <b:Title>SetlX - A Tutorial</b:Title>
    <b:Year>2015</b:Year>
    <b:Month>Juli</b:Month>
    <b:Day>30</b:Day>
    <b:City>Mannheim, Stuttgart</b:City>
    <b:Author>
      <b:Author>
        <b:NameList>
          <b:Person>
            <b:Last>Stroetmann</b:Last>
            <b:First>Karl</b:First>
          </b:Person>
          <b:Person>
            <b:Last>Herrmann</b:Last>
            <b:First>Tom</b:First>
          </b:Person>
        </b:NameList>
      </b:Author>
    </b:Author>
    <b:StateProvince>Baden-Württemberg</b:StateProvince>
    <b:CountryRegion>Deutschland</b:CountryRegion>
    <b:RefOrder>1</b:RefOrder>
  </b:Source>
</b:Sources>
</file>

<file path=customXml/itemProps1.xml><?xml version="1.0" encoding="utf-8"?>
<ds:datastoreItem xmlns:ds="http://schemas.openxmlformats.org/officeDocument/2006/customXml" ds:itemID="{CD8398D1-0DF4-4E5E-BBC9-818D4E137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5424</Words>
  <Characters>34175</Characters>
  <Application>Microsoft Office Word</Application>
  <DocSecurity>0</DocSecurity>
  <Lines>284</Lines>
  <Paragraphs>79</Paragraphs>
  <ScaleCrop>false</ScaleCrop>
  <HeadingPairs>
    <vt:vector size="2" baseType="variant">
      <vt:variant>
        <vt:lpstr>Titel</vt:lpstr>
      </vt:variant>
      <vt:variant>
        <vt:i4>1</vt:i4>
      </vt:variant>
    </vt:vector>
  </HeadingPairs>
  <TitlesOfParts>
    <vt:vector size="1" baseType="lpstr">
      <vt:lpstr/>
    </vt:vector>
  </TitlesOfParts>
  <Company>Atos</Company>
  <LinksUpToDate>false</LinksUpToDate>
  <CharactersWithSpaces>39520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Joseph Palackal</dc:creator>
  <cp:lastModifiedBy>Joseph Palackal</cp:lastModifiedBy>
  <cp:revision>14</cp:revision>
  <cp:lastPrinted>2016-05-22T12:36:00Z</cp:lastPrinted>
  <dcterms:created xsi:type="dcterms:W3CDTF">2016-05-22T08:17:00Z</dcterms:created>
  <dcterms:modified xsi:type="dcterms:W3CDTF">2016-05-22T12:36:00Z</dcterms:modified>
</cp:coreProperties>
</file>
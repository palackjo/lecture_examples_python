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bookmarkStart w:id="0" w:name="_GoBack"/>
      <w:bookmarkEnd w:id="0"/>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eastAsia="de-DE"/>
        </w:rPr>
        <w:drawing>
          <wp:inline distT="0" distB="0" distL="0" distR="0" wp14:anchorId="3A6AACBE" wp14:editId="2971CBCB">
            <wp:extent cx="2428875" cy="10096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eastAsia="de-DE"/>
        </w:rPr>
        <w:drawing>
          <wp:inline distT="0" distB="0" distL="0" distR="0" wp14:anchorId="0DA3EB43" wp14:editId="64852BE0">
            <wp:extent cx="1933575" cy="10191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Implementierung von SetlX-Programmen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r w:rsidRPr="00CB5A1D">
              <w:rPr>
                <w:sz w:val="24"/>
                <w:szCs w:val="24"/>
              </w:rPr>
              <w:t>Matrikelnummer:</w:t>
            </w:r>
          </w:p>
        </w:tc>
        <w:tc>
          <w:tcPr>
            <w:tcW w:w="2446" w:type="dxa"/>
          </w:tcPr>
          <w:p w14:paraId="7F5A1BD6" w14:textId="77777777"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14:paraId="3EEADA6D" w14:textId="77777777" w:rsidR="00CB5A1D" w:rsidRPr="00CB5A1D" w:rsidRDefault="00CB5A1D" w:rsidP="00CB5A1D">
            <w:pPr>
              <w:spacing w:after="200" w:line="276" w:lineRule="auto"/>
              <w:rPr>
                <w:sz w:val="24"/>
                <w:szCs w:val="24"/>
              </w:rPr>
            </w:pPr>
            <w:r>
              <w:rPr>
                <w:sz w:val="24"/>
                <w:szCs w:val="24"/>
              </w:rPr>
              <w:t>Matrikelnummer:</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r w:rsidRPr="00CB5A1D">
              <w:rPr>
                <w:sz w:val="24"/>
                <w:szCs w:val="24"/>
              </w:rPr>
              <w:t>Kurs:</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r w:rsidRPr="00CB5A1D">
              <w:rPr>
                <w:sz w:val="24"/>
                <w:szCs w:val="24"/>
              </w:rPr>
              <w:t>Studiengangsleiter:</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r w:rsidRPr="00CB5A1D">
              <w:rPr>
                <w:sz w:val="24"/>
                <w:szCs w:val="24"/>
              </w:rPr>
              <w:t>Betreuer:</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Prof. Dr. K. Stroetmann</w:t>
            </w:r>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77777777" w:rsidR="00CB5A1D" w:rsidRPr="00CB5A1D" w:rsidRDefault="00CB5A1D" w:rsidP="00CB5A1D">
            <w:pPr>
              <w:spacing w:after="200" w:line="276" w:lineRule="auto"/>
              <w:rPr>
                <w:sz w:val="24"/>
                <w:szCs w:val="24"/>
              </w:rPr>
            </w:pP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r w:rsidRPr="00CB5A1D">
              <w:rPr>
                <w:sz w:val="24"/>
                <w:szCs w:val="24"/>
              </w:rPr>
              <w:t>Zeitraum:</w:t>
            </w:r>
          </w:p>
        </w:tc>
        <w:tc>
          <w:tcPr>
            <w:tcW w:w="2446" w:type="dxa"/>
          </w:tcPr>
          <w:p w14:paraId="59CD1074" w14:textId="77777777" w:rsidR="00CB5A1D" w:rsidRPr="00CB5A1D" w:rsidRDefault="00CB5A1D" w:rsidP="00CB5A1D">
            <w:pPr>
              <w:spacing w:after="200" w:line="276" w:lineRule="auto"/>
              <w:rPr>
                <w:sz w:val="24"/>
                <w:szCs w:val="24"/>
              </w:rPr>
            </w:pPr>
            <w:r w:rsidRPr="00543D6E">
              <w:rPr>
                <w:color w:val="FF0000"/>
                <w:sz w:val="24"/>
                <w:szCs w:val="24"/>
              </w:rPr>
              <w:t>XX.XX. – XX.XX.XXXX</w:t>
            </w:r>
          </w:p>
        </w:tc>
        <w:tc>
          <w:tcPr>
            <w:tcW w:w="1951" w:type="dxa"/>
          </w:tcPr>
          <w:p w14:paraId="2AFD1FC3" w14:textId="77777777" w:rsidR="00CB5A1D" w:rsidRPr="00CB5A1D" w:rsidRDefault="00CB5A1D" w:rsidP="00CB5A1D">
            <w:pPr>
              <w:spacing w:after="200" w:line="276" w:lineRule="auto"/>
              <w:rPr>
                <w:sz w:val="24"/>
                <w:szCs w:val="24"/>
              </w:rPr>
            </w:pPr>
            <w:r w:rsidRPr="00CB5A1D">
              <w:rPr>
                <w:sz w:val="24"/>
                <w:szCs w:val="24"/>
              </w:rPr>
              <w:t>Unterschrift Betreuer:</w:t>
            </w:r>
          </w:p>
        </w:tc>
        <w:tc>
          <w:tcPr>
            <w:tcW w:w="3118" w:type="dxa"/>
          </w:tcPr>
          <w:p w14:paraId="4BB84BB7" w14:textId="77777777" w:rsidR="00CB5A1D" w:rsidRPr="00CB5A1D" w:rsidRDefault="00CB5A1D" w:rsidP="00CB5A1D">
            <w:pPr>
              <w:spacing w:after="200" w:line="276" w:lineRule="auto"/>
              <w:rPr>
                <w:sz w:val="24"/>
                <w:szCs w:val="24"/>
              </w:rPr>
            </w:pPr>
          </w:p>
          <w:p w14:paraId="783D7714" w14:textId="77777777" w:rsidR="00CB5A1D" w:rsidRPr="00CB5A1D" w:rsidRDefault="00CB5A1D" w:rsidP="00CB5A1D">
            <w:pPr>
              <w:spacing w:after="200" w:line="276" w:lineRule="auto"/>
              <w:rPr>
                <w:sz w:val="24"/>
                <w:szCs w:val="24"/>
              </w:rPr>
            </w:pPr>
            <w:r w:rsidRPr="00CB5A1D">
              <w:rPr>
                <w:sz w:val="24"/>
                <w:szCs w:val="24"/>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47F2ED24" w14:textId="2CBDB5E0" w:rsidR="007326E3"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0551174" w:history="1">
            <w:r w:rsidR="007326E3" w:rsidRPr="00716440">
              <w:rPr>
                <w:rStyle w:val="Hyperlink"/>
                <w:noProof/>
              </w:rPr>
              <w:t>Abbildungsverzeichnis</w:t>
            </w:r>
            <w:r w:rsidR="007326E3">
              <w:rPr>
                <w:noProof/>
                <w:webHidden/>
              </w:rPr>
              <w:tab/>
            </w:r>
            <w:r w:rsidR="007326E3">
              <w:rPr>
                <w:noProof/>
                <w:webHidden/>
              </w:rPr>
              <w:fldChar w:fldCharType="begin"/>
            </w:r>
            <w:r w:rsidR="007326E3">
              <w:rPr>
                <w:noProof/>
                <w:webHidden/>
              </w:rPr>
              <w:instrText xml:space="preserve"> PAGEREF _Toc450551174 \h </w:instrText>
            </w:r>
            <w:r w:rsidR="007326E3">
              <w:rPr>
                <w:noProof/>
                <w:webHidden/>
              </w:rPr>
            </w:r>
            <w:r w:rsidR="007326E3">
              <w:rPr>
                <w:noProof/>
                <w:webHidden/>
              </w:rPr>
              <w:fldChar w:fldCharType="separate"/>
            </w:r>
            <w:r w:rsidR="009350AD">
              <w:rPr>
                <w:noProof/>
                <w:webHidden/>
              </w:rPr>
              <w:t>2</w:t>
            </w:r>
            <w:r w:rsidR="007326E3">
              <w:rPr>
                <w:noProof/>
                <w:webHidden/>
              </w:rPr>
              <w:fldChar w:fldCharType="end"/>
            </w:r>
          </w:hyperlink>
        </w:p>
        <w:p w14:paraId="4D804C14" w14:textId="3042B663" w:rsidR="007326E3" w:rsidRDefault="00D0602A">
          <w:pPr>
            <w:pStyle w:val="Verzeichnis1"/>
            <w:tabs>
              <w:tab w:val="left" w:pos="440"/>
              <w:tab w:val="right" w:leader="dot" w:pos="9062"/>
            </w:tabs>
            <w:rPr>
              <w:rFonts w:eastAsiaTheme="minorEastAsia"/>
              <w:noProof/>
              <w:lang w:val="en-US"/>
            </w:rPr>
          </w:pPr>
          <w:hyperlink w:anchor="_Toc450551175" w:history="1">
            <w:r w:rsidR="007326E3" w:rsidRPr="00716440">
              <w:rPr>
                <w:rStyle w:val="Hyperlink"/>
                <w:noProof/>
              </w:rPr>
              <w:t>1.</w:t>
            </w:r>
            <w:r w:rsidR="007326E3">
              <w:rPr>
                <w:rFonts w:eastAsiaTheme="minorEastAsia"/>
                <w:noProof/>
                <w:lang w:val="en-US"/>
              </w:rPr>
              <w:tab/>
            </w:r>
            <w:r w:rsidR="007326E3" w:rsidRPr="00716440">
              <w:rPr>
                <w:rStyle w:val="Hyperlink"/>
                <w:noProof/>
              </w:rPr>
              <w:t>Einleitung</w:t>
            </w:r>
            <w:r w:rsidR="007326E3">
              <w:rPr>
                <w:noProof/>
                <w:webHidden/>
              </w:rPr>
              <w:tab/>
            </w:r>
            <w:r w:rsidR="007326E3">
              <w:rPr>
                <w:noProof/>
                <w:webHidden/>
              </w:rPr>
              <w:fldChar w:fldCharType="begin"/>
            </w:r>
            <w:r w:rsidR="007326E3">
              <w:rPr>
                <w:noProof/>
                <w:webHidden/>
              </w:rPr>
              <w:instrText xml:space="preserve"> PAGEREF _Toc450551175 \h </w:instrText>
            </w:r>
            <w:r w:rsidR="007326E3">
              <w:rPr>
                <w:noProof/>
                <w:webHidden/>
              </w:rPr>
            </w:r>
            <w:r w:rsidR="007326E3">
              <w:rPr>
                <w:noProof/>
                <w:webHidden/>
              </w:rPr>
              <w:fldChar w:fldCharType="separate"/>
            </w:r>
            <w:r w:rsidR="009350AD">
              <w:rPr>
                <w:noProof/>
                <w:webHidden/>
              </w:rPr>
              <w:t>3</w:t>
            </w:r>
            <w:r w:rsidR="007326E3">
              <w:rPr>
                <w:noProof/>
                <w:webHidden/>
              </w:rPr>
              <w:fldChar w:fldCharType="end"/>
            </w:r>
          </w:hyperlink>
        </w:p>
        <w:p w14:paraId="4DF3787A" w14:textId="7AA35B2A" w:rsidR="007326E3" w:rsidRDefault="00D0602A">
          <w:pPr>
            <w:pStyle w:val="Verzeichnis1"/>
            <w:tabs>
              <w:tab w:val="left" w:pos="440"/>
              <w:tab w:val="right" w:leader="dot" w:pos="9062"/>
            </w:tabs>
            <w:rPr>
              <w:rFonts w:eastAsiaTheme="minorEastAsia"/>
              <w:noProof/>
              <w:lang w:val="en-US"/>
            </w:rPr>
          </w:pPr>
          <w:hyperlink w:anchor="_Toc450551176" w:history="1">
            <w:r w:rsidR="007326E3" w:rsidRPr="00716440">
              <w:rPr>
                <w:rStyle w:val="Hyperlink"/>
                <w:noProof/>
              </w:rPr>
              <w:t>2.</w:t>
            </w:r>
            <w:r w:rsidR="007326E3">
              <w:rPr>
                <w:rFonts w:eastAsiaTheme="minorEastAsia"/>
                <w:noProof/>
                <w:lang w:val="en-US"/>
              </w:rPr>
              <w:tab/>
            </w:r>
            <w:r w:rsidR="007326E3" w:rsidRPr="00716440">
              <w:rPr>
                <w:rStyle w:val="Hyperlink"/>
                <w:noProof/>
              </w:rPr>
              <w:t>Warum Python?</w:t>
            </w:r>
            <w:r w:rsidR="007326E3">
              <w:rPr>
                <w:noProof/>
                <w:webHidden/>
              </w:rPr>
              <w:tab/>
            </w:r>
            <w:r w:rsidR="007326E3">
              <w:rPr>
                <w:noProof/>
                <w:webHidden/>
              </w:rPr>
              <w:fldChar w:fldCharType="begin"/>
            </w:r>
            <w:r w:rsidR="007326E3">
              <w:rPr>
                <w:noProof/>
                <w:webHidden/>
              </w:rPr>
              <w:instrText xml:space="preserve"> PAGEREF _Toc450551176 \h </w:instrText>
            </w:r>
            <w:r w:rsidR="007326E3">
              <w:rPr>
                <w:noProof/>
                <w:webHidden/>
              </w:rPr>
            </w:r>
            <w:r w:rsidR="007326E3">
              <w:rPr>
                <w:noProof/>
                <w:webHidden/>
              </w:rPr>
              <w:fldChar w:fldCharType="separate"/>
            </w:r>
            <w:r w:rsidR="009350AD">
              <w:rPr>
                <w:noProof/>
                <w:webHidden/>
              </w:rPr>
              <w:t>3</w:t>
            </w:r>
            <w:r w:rsidR="007326E3">
              <w:rPr>
                <w:noProof/>
                <w:webHidden/>
              </w:rPr>
              <w:fldChar w:fldCharType="end"/>
            </w:r>
          </w:hyperlink>
        </w:p>
        <w:p w14:paraId="1061B8AA" w14:textId="1912E2D7" w:rsidR="007326E3" w:rsidRDefault="00D0602A">
          <w:pPr>
            <w:pStyle w:val="Verzeichnis1"/>
            <w:tabs>
              <w:tab w:val="left" w:pos="440"/>
              <w:tab w:val="right" w:leader="dot" w:pos="9062"/>
            </w:tabs>
            <w:rPr>
              <w:rFonts w:eastAsiaTheme="minorEastAsia"/>
              <w:noProof/>
              <w:lang w:val="en-US"/>
            </w:rPr>
          </w:pPr>
          <w:hyperlink w:anchor="_Toc450551177" w:history="1">
            <w:r w:rsidR="007326E3" w:rsidRPr="00716440">
              <w:rPr>
                <w:rStyle w:val="Hyperlink"/>
                <w:noProof/>
              </w:rPr>
              <w:t>3.</w:t>
            </w:r>
            <w:r w:rsidR="007326E3">
              <w:rPr>
                <w:rFonts w:eastAsiaTheme="minorEastAsia"/>
                <w:noProof/>
                <w:lang w:val="en-US"/>
              </w:rPr>
              <w:tab/>
            </w:r>
            <w:r w:rsidR="007326E3" w:rsidRPr="00716440">
              <w:rPr>
                <w:rStyle w:val="Hyperlink"/>
                <w:noProof/>
              </w:rPr>
              <w:t>Skripte in reinem Python  //TODO: besseren Titel finden</w:t>
            </w:r>
            <w:r w:rsidR="007326E3">
              <w:rPr>
                <w:noProof/>
                <w:webHidden/>
              </w:rPr>
              <w:tab/>
            </w:r>
            <w:r w:rsidR="007326E3">
              <w:rPr>
                <w:noProof/>
                <w:webHidden/>
              </w:rPr>
              <w:fldChar w:fldCharType="begin"/>
            </w:r>
            <w:r w:rsidR="007326E3">
              <w:rPr>
                <w:noProof/>
                <w:webHidden/>
              </w:rPr>
              <w:instrText xml:space="preserve"> PAGEREF _Toc450551177 \h </w:instrText>
            </w:r>
            <w:r w:rsidR="007326E3">
              <w:rPr>
                <w:noProof/>
                <w:webHidden/>
              </w:rPr>
            </w:r>
            <w:r w:rsidR="007326E3">
              <w:rPr>
                <w:noProof/>
                <w:webHidden/>
              </w:rPr>
              <w:fldChar w:fldCharType="separate"/>
            </w:r>
            <w:r w:rsidR="009350AD">
              <w:rPr>
                <w:noProof/>
                <w:webHidden/>
              </w:rPr>
              <w:t>4</w:t>
            </w:r>
            <w:r w:rsidR="007326E3">
              <w:rPr>
                <w:noProof/>
                <w:webHidden/>
              </w:rPr>
              <w:fldChar w:fldCharType="end"/>
            </w:r>
          </w:hyperlink>
        </w:p>
        <w:p w14:paraId="0FF60B28" w14:textId="6462D288" w:rsidR="007326E3" w:rsidRDefault="00D0602A">
          <w:pPr>
            <w:pStyle w:val="Verzeichnis1"/>
            <w:tabs>
              <w:tab w:val="left" w:pos="440"/>
              <w:tab w:val="right" w:leader="dot" w:pos="9062"/>
            </w:tabs>
            <w:rPr>
              <w:rFonts w:eastAsiaTheme="minorEastAsia"/>
              <w:noProof/>
              <w:lang w:val="en-US"/>
            </w:rPr>
          </w:pPr>
          <w:hyperlink w:anchor="_Toc450551178" w:history="1">
            <w:r w:rsidR="007326E3" w:rsidRPr="00716440">
              <w:rPr>
                <w:rStyle w:val="Hyperlink"/>
                <w:rFonts w:cs="Courier New"/>
                <w:noProof/>
              </w:rPr>
              <w:t>4.</w:t>
            </w:r>
            <w:r w:rsidR="007326E3">
              <w:rPr>
                <w:rFonts w:eastAsiaTheme="minorEastAsia"/>
                <w:noProof/>
                <w:lang w:val="en-US"/>
              </w:rPr>
              <w:tab/>
            </w:r>
            <w:r w:rsidR="007326E3" w:rsidRPr="00716440">
              <w:rPr>
                <w:rStyle w:val="Hyperlink"/>
                <w:noProof/>
              </w:rPr>
              <w:t xml:space="preserve">Python Modul </w:t>
            </w:r>
            <w:r w:rsidR="007326E3" w:rsidRPr="00716440">
              <w:rPr>
                <w:rStyle w:val="Hyperlink"/>
                <w:rFonts w:ascii="Courier New" w:hAnsi="Courier New" w:cs="Courier New"/>
                <w:noProof/>
              </w:rPr>
              <w:t>lecture</w:t>
            </w:r>
            <w:r w:rsidR="007326E3">
              <w:rPr>
                <w:noProof/>
                <w:webHidden/>
              </w:rPr>
              <w:tab/>
            </w:r>
            <w:r w:rsidR="007326E3">
              <w:rPr>
                <w:noProof/>
                <w:webHidden/>
              </w:rPr>
              <w:fldChar w:fldCharType="begin"/>
            </w:r>
            <w:r w:rsidR="007326E3">
              <w:rPr>
                <w:noProof/>
                <w:webHidden/>
              </w:rPr>
              <w:instrText xml:space="preserve"> PAGEREF _Toc450551178 \h </w:instrText>
            </w:r>
            <w:r w:rsidR="007326E3">
              <w:rPr>
                <w:noProof/>
                <w:webHidden/>
              </w:rPr>
            </w:r>
            <w:r w:rsidR="007326E3">
              <w:rPr>
                <w:noProof/>
                <w:webHidden/>
              </w:rPr>
              <w:fldChar w:fldCharType="separate"/>
            </w:r>
            <w:r w:rsidR="009350AD">
              <w:rPr>
                <w:noProof/>
                <w:webHidden/>
              </w:rPr>
              <w:t>4</w:t>
            </w:r>
            <w:r w:rsidR="007326E3">
              <w:rPr>
                <w:noProof/>
                <w:webHidden/>
              </w:rPr>
              <w:fldChar w:fldCharType="end"/>
            </w:r>
          </w:hyperlink>
        </w:p>
        <w:p w14:paraId="6D16B640" w14:textId="5C181633" w:rsidR="007326E3" w:rsidRDefault="00D0602A">
          <w:pPr>
            <w:pStyle w:val="Verzeichnis2"/>
            <w:tabs>
              <w:tab w:val="left" w:pos="880"/>
              <w:tab w:val="right" w:leader="dot" w:pos="9062"/>
            </w:tabs>
            <w:rPr>
              <w:rFonts w:eastAsiaTheme="minorEastAsia"/>
              <w:noProof/>
              <w:lang w:val="en-US"/>
            </w:rPr>
          </w:pPr>
          <w:hyperlink w:anchor="_Toc450551179" w:history="1">
            <w:r w:rsidR="007326E3" w:rsidRPr="00716440">
              <w:rPr>
                <w:rStyle w:val="Hyperlink"/>
                <w:noProof/>
              </w:rPr>
              <w:t>4.1.</w:t>
            </w:r>
            <w:r w:rsidR="007326E3">
              <w:rPr>
                <w:rFonts w:eastAsiaTheme="minorEastAsia"/>
                <w:noProof/>
                <w:lang w:val="en-US"/>
              </w:rPr>
              <w:tab/>
            </w:r>
            <w:r w:rsidR="007326E3" w:rsidRPr="00716440">
              <w:rPr>
                <w:rStyle w:val="Hyperlink"/>
                <w:noProof/>
              </w:rPr>
              <w:t>Sets</w:t>
            </w:r>
            <w:r w:rsidR="007326E3">
              <w:rPr>
                <w:noProof/>
                <w:webHidden/>
              </w:rPr>
              <w:tab/>
            </w:r>
            <w:r w:rsidR="007326E3">
              <w:rPr>
                <w:noProof/>
                <w:webHidden/>
              </w:rPr>
              <w:fldChar w:fldCharType="begin"/>
            </w:r>
            <w:r w:rsidR="007326E3">
              <w:rPr>
                <w:noProof/>
                <w:webHidden/>
              </w:rPr>
              <w:instrText xml:space="preserve"> PAGEREF _Toc450551179 \h </w:instrText>
            </w:r>
            <w:r w:rsidR="007326E3">
              <w:rPr>
                <w:noProof/>
                <w:webHidden/>
              </w:rPr>
            </w:r>
            <w:r w:rsidR="007326E3">
              <w:rPr>
                <w:noProof/>
                <w:webHidden/>
              </w:rPr>
              <w:fldChar w:fldCharType="separate"/>
            </w:r>
            <w:r w:rsidR="009350AD">
              <w:rPr>
                <w:noProof/>
                <w:webHidden/>
              </w:rPr>
              <w:t>5</w:t>
            </w:r>
            <w:r w:rsidR="007326E3">
              <w:rPr>
                <w:noProof/>
                <w:webHidden/>
              </w:rPr>
              <w:fldChar w:fldCharType="end"/>
            </w:r>
          </w:hyperlink>
        </w:p>
        <w:p w14:paraId="1B5AA259" w14:textId="00E02BDD" w:rsidR="007326E3" w:rsidRDefault="00D0602A">
          <w:pPr>
            <w:pStyle w:val="Verzeichnis2"/>
            <w:tabs>
              <w:tab w:val="left" w:pos="880"/>
              <w:tab w:val="right" w:leader="dot" w:pos="9062"/>
            </w:tabs>
            <w:rPr>
              <w:rFonts w:eastAsiaTheme="minorEastAsia"/>
              <w:noProof/>
              <w:lang w:val="en-US"/>
            </w:rPr>
          </w:pPr>
          <w:hyperlink w:anchor="_Toc450551180" w:history="1">
            <w:r w:rsidR="007326E3" w:rsidRPr="00716440">
              <w:rPr>
                <w:rStyle w:val="Hyperlink"/>
                <w:noProof/>
              </w:rPr>
              <w:t>4.2.</w:t>
            </w:r>
            <w:r w:rsidR="007326E3">
              <w:rPr>
                <w:rFonts w:eastAsiaTheme="minorEastAsia"/>
                <w:noProof/>
                <w:lang w:val="en-US"/>
              </w:rPr>
              <w:tab/>
            </w:r>
            <w:r w:rsidR="007326E3" w:rsidRPr="00716440">
              <w:rPr>
                <w:rStyle w:val="Hyperlink"/>
                <w:noProof/>
              </w:rPr>
              <w:t>Matches</w:t>
            </w:r>
            <w:r w:rsidR="007326E3">
              <w:rPr>
                <w:noProof/>
                <w:webHidden/>
              </w:rPr>
              <w:tab/>
            </w:r>
            <w:r w:rsidR="007326E3">
              <w:rPr>
                <w:noProof/>
                <w:webHidden/>
              </w:rPr>
              <w:fldChar w:fldCharType="begin"/>
            </w:r>
            <w:r w:rsidR="007326E3">
              <w:rPr>
                <w:noProof/>
                <w:webHidden/>
              </w:rPr>
              <w:instrText xml:space="preserve"> PAGEREF _Toc450551180 \h </w:instrText>
            </w:r>
            <w:r w:rsidR="007326E3">
              <w:rPr>
                <w:noProof/>
                <w:webHidden/>
              </w:rPr>
            </w:r>
            <w:r w:rsidR="007326E3">
              <w:rPr>
                <w:noProof/>
                <w:webHidden/>
              </w:rPr>
              <w:fldChar w:fldCharType="separate"/>
            </w:r>
            <w:r w:rsidR="009350AD">
              <w:rPr>
                <w:noProof/>
                <w:webHidden/>
              </w:rPr>
              <w:t>6</w:t>
            </w:r>
            <w:r w:rsidR="007326E3">
              <w:rPr>
                <w:noProof/>
                <w:webHidden/>
              </w:rPr>
              <w:fldChar w:fldCharType="end"/>
            </w:r>
          </w:hyperlink>
        </w:p>
        <w:p w14:paraId="7F12F5C9" w14:textId="0B67E818" w:rsidR="007326E3" w:rsidRDefault="00D0602A">
          <w:pPr>
            <w:pStyle w:val="Verzeichnis2"/>
            <w:tabs>
              <w:tab w:val="left" w:pos="880"/>
              <w:tab w:val="right" w:leader="dot" w:pos="9062"/>
            </w:tabs>
            <w:rPr>
              <w:rFonts w:eastAsiaTheme="minorEastAsia"/>
              <w:noProof/>
              <w:lang w:val="en-US"/>
            </w:rPr>
          </w:pPr>
          <w:hyperlink w:anchor="_Toc450551181" w:history="1">
            <w:r w:rsidR="007326E3" w:rsidRPr="00716440">
              <w:rPr>
                <w:rStyle w:val="Hyperlink"/>
                <w:noProof/>
              </w:rPr>
              <w:t>4.3.</w:t>
            </w:r>
            <w:r w:rsidR="007326E3">
              <w:rPr>
                <w:rFonts w:eastAsiaTheme="minorEastAsia"/>
                <w:noProof/>
                <w:lang w:val="en-US"/>
              </w:rPr>
              <w:tab/>
            </w:r>
            <w:r w:rsidR="007326E3" w:rsidRPr="00716440">
              <w:rPr>
                <w:rStyle w:val="Hyperlink"/>
                <w:noProof/>
              </w:rPr>
              <w:t>Übersetzung komplexerer Programme</w:t>
            </w:r>
            <w:r w:rsidR="007326E3">
              <w:rPr>
                <w:noProof/>
                <w:webHidden/>
              </w:rPr>
              <w:tab/>
            </w:r>
            <w:r w:rsidR="007326E3">
              <w:rPr>
                <w:noProof/>
                <w:webHidden/>
              </w:rPr>
              <w:fldChar w:fldCharType="begin"/>
            </w:r>
            <w:r w:rsidR="007326E3">
              <w:rPr>
                <w:noProof/>
                <w:webHidden/>
              </w:rPr>
              <w:instrText xml:space="preserve"> PAGEREF _Toc450551181 \h </w:instrText>
            </w:r>
            <w:r w:rsidR="007326E3">
              <w:rPr>
                <w:noProof/>
                <w:webHidden/>
              </w:rPr>
            </w:r>
            <w:r w:rsidR="007326E3">
              <w:rPr>
                <w:noProof/>
                <w:webHidden/>
              </w:rPr>
              <w:fldChar w:fldCharType="separate"/>
            </w:r>
            <w:r w:rsidR="009350AD">
              <w:rPr>
                <w:noProof/>
                <w:webHidden/>
              </w:rPr>
              <w:t>7</w:t>
            </w:r>
            <w:r w:rsidR="007326E3">
              <w:rPr>
                <w:noProof/>
                <w:webHidden/>
              </w:rPr>
              <w:fldChar w:fldCharType="end"/>
            </w:r>
          </w:hyperlink>
        </w:p>
        <w:p w14:paraId="156C2ED6" w14:textId="21681E45" w:rsidR="007326E3" w:rsidRDefault="00D0602A">
          <w:pPr>
            <w:pStyle w:val="Verzeichnis3"/>
            <w:tabs>
              <w:tab w:val="left" w:pos="1320"/>
              <w:tab w:val="right" w:leader="dot" w:pos="9062"/>
            </w:tabs>
            <w:rPr>
              <w:rFonts w:eastAsiaTheme="minorEastAsia"/>
              <w:noProof/>
              <w:lang w:val="en-US"/>
            </w:rPr>
          </w:pPr>
          <w:hyperlink w:anchor="_Toc450551182" w:history="1">
            <w:r w:rsidR="007326E3" w:rsidRPr="00716440">
              <w:rPr>
                <w:rStyle w:val="Hyperlink"/>
                <w:noProof/>
              </w:rPr>
              <w:t>4.3.1.</w:t>
            </w:r>
            <w:r w:rsidR="007326E3">
              <w:rPr>
                <w:rFonts w:eastAsiaTheme="minorEastAsia"/>
                <w:noProof/>
                <w:lang w:val="en-US"/>
              </w:rPr>
              <w:tab/>
            </w:r>
            <w:r w:rsidR="007326E3" w:rsidRPr="00716440">
              <w:rPr>
                <w:rStyle w:val="Hyperlink"/>
                <w:noProof/>
              </w:rPr>
              <w:t>Schiebepuzzle</w:t>
            </w:r>
            <w:r w:rsidR="007326E3">
              <w:rPr>
                <w:noProof/>
                <w:webHidden/>
              </w:rPr>
              <w:tab/>
            </w:r>
            <w:r w:rsidR="007326E3">
              <w:rPr>
                <w:noProof/>
                <w:webHidden/>
              </w:rPr>
              <w:fldChar w:fldCharType="begin"/>
            </w:r>
            <w:r w:rsidR="007326E3">
              <w:rPr>
                <w:noProof/>
                <w:webHidden/>
              </w:rPr>
              <w:instrText xml:space="preserve"> PAGEREF _Toc450551182 \h </w:instrText>
            </w:r>
            <w:r w:rsidR="007326E3">
              <w:rPr>
                <w:noProof/>
                <w:webHidden/>
              </w:rPr>
            </w:r>
            <w:r w:rsidR="007326E3">
              <w:rPr>
                <w:noProof/>
                <w:webHidden/>
              </w:rPr>
              <w:fldChar w:fldCharType="separate"/>
            </w:r>
            <w:r w:rsidR="009350AD">
              <w:rPr>
                <w:noProof/>
                <w:webHidden/>
              </w:rPr>
              <w:t>8</w:t>
            </w:r>
            <w:r w:rsidR="007326E3">
              <w:rPr>
                <w:noProof/>
                <w:webHidden/>
              </w:rPr>
              <w:fldChar w:fldCharType="end"/>
            </w:r>
          </w:hyperlink>
        </w:p>
        <w:p w14:paraId="724D834F" w14:textId="5A81337B" w:rsidR="007326E3" w:rsidRDefault="00D0602A">
          <w:pPr>
            <w:pStyle w:val="Verzeichnis3"/>
            <w:tabs>
              <w:tab w:val="left" w:pos="1320"/>
              <w:tab w:val="right" w:leader="dot" w:pos="9062"/>
            </w:tabs>
            <w:rPr>
              <w:rFonts w:eastAsiaTheme="minorEastAsia"/>
              <w:noProof/>
              <w:lang w:val="en-US"/>
            </w:rPr>
          </w:pPr>
          <w:hyperlink w:anchor="_Toc450551183" w:history="1">
            <w:r w:rsidR="007326E3" w:rsidRPr="00716440">
              <w:rPr>
                <w:rStyle w:val="Hyperlink"/>
                <w:noProof/>
              </w:rPr>
              <w:t>4.3.2.</w:t>
            </w:r>
            <w:r w:rsidR="007326E3">
              <w:rPr>
                <w:rFonts w:eastAsiaTheme="minorEastAsia"/>
                <w:noProof/>
                <w:lang w:val="en-US"/>
              </w:rPr>
              <w:tab/>
            </w:r>
            <w:r w:rsidR="007326E3" w:rsidRPr="00716440">
              <w:rPr>
                <w:rStyle w:val="Hyperlink"/>
                <w:noProof/>
              </w:rPr>
              <w:t>Watson</w:t>
            </w:r>
            <w:r w:rsidR="007326E3">
              <w:rPr>
                <w:noProof/>
                <w:webHidden/>
              </w:rPr>
              <w:tab/>
            </w:r>
            <w:r w:rsidR="007326E3">
              <w:rPr>
                <w:noProof/>
                <w:webHidden/>
              </w:rPr>
              <w:fldChar w:fldCharType="begin"/>
            </w:r>
            <w:r w:rsidR="007326E3">
              <w:rPr>
                <w:noProof/>
                <w:webHidden/>
              </w:rPr>
              <w:instrText xml:space="preserve"> PAGEREF _Toc450551183 \h </w:instrText>
            </w:r>
            <w:r w:rsidR="007326E3">
              <w:rPr>
                <w:noProof/>
                <w:webHidden/>
              </w:rPr>
            </w:r>
            <w:r w:rsidR="007326E3">
              <w:rPr>
                <w:noProof/>
                <w:webHidden/>
              </w:rPr>
              <w:fldChar w:fldCharType="separate"/>
            </w:r>
            <w:r w:rsidR="009350AD">
              <w:rPr>
                <w:noProof/>
                <w:webHidden/>
              </w:rPr>
              <w:t>12</w:t>
            </w:r>
            <w:r w:rsidR="007326E3">
              <w:rPr>
                <w:noProof/>
                <w:webHidden/>
              </w:rPr>
              <w:fldChar w:fldCharType="end"/>
            </w:r>
          </w:hyperlink>
        </w:p>
        <w:p w14:paraId="22B3570D" w14:textId="1913CB94" w:rsidR="007326E3" w:rsidRDefault="00D0602A">
          <w:pPr>
            <w:pStyle w:val="Verzeichnis3"/>
            <w:tabs>
              <w:tab w:val="left" w:pos="1320"/>
              <w:tab w:val="right" w:leader="dot" w:pos="9062"/>
            </w:tabs>
            <w:rPr>
              <w:rFonts w:eastAsiaTheme="minorEastAsia"/>
              <w:noProof/>
              <w:lang w:val="en-US"/>
            </w:rPr>
          </w:pPr>
          <w:hyperlink w:anchor="_Toc450551184" w:history="1">
            <w:r w:rsidR="007326E3" w:rsidRPr="00716440">
              <w:rPr>
                <w:rStyle w:val="Hyperlink"/>
                <w:noProof/>
              </w:rPr>
              <w:t>4.3.3.</w:t>
            </w:r>
            <w:r w:rsidR="007326E3">
              <w:rPr>
                <w:rFonts w:eastAsiaTheme="minorEastAsia"/>
                <w:noProof/>
                <w:lang w:val="en-US"/>
              </w:rPr>
              <w:tab/>
            </w:r>
            <w:r w:rsidR="007326E3" w:rsidRPr="00716440">
              <w:rPr>
                <w:rStyle w:val="Hyperlink"/>
                <w:noProof/>
              </w:rPr>
              <w:t>Wolf Ziege Kohl</w:t>
            </w:r>
            <w:r w:rsidR="007326E3">
              <w:rPr>
                <w:noProof/>
                <w:webHidden/>
              </w:rPr>
              <w:tab/>
            </w:r>
            <w:r w:rsidR="007326E3">
              <w:rPr>
                <w:noProof/>
                <w:webHidden/>
              </w:rPr>
              <w:fldChar w:fldCharType="begin"/>
            </w:r>
            <w:r w:rsidR="007326E3">
              <w:rPr>
                <w:noProof/>
                <w:webHidden/>
              </w:rPr>
              <w:instrText xml:space="preserve"> PAGEREF _Toc450551184 \h </w:instrText>
            </w:r>
            <w:r w:rsidR="007326E3">
              <w:rPr>
                <w:noProof/>
                <w:webHidden/>
              </w:rPr>
            </w:r>
            <w:r w:rsidR="007326E3">
              <w:rPr>
                <w:noProof/>
                <w:webHidden/>
              </w:rPr>
              <w:fldChar w:fldCharType="separate"/>
            </w:r>
            <w:r w:rsidR="009350AD">
              <w:rPr>
                <w:noProof/>
                <w:webHidden/>
              </w:rPr>
              <w:t>13</w:t>
            </w:r>
            <w:r w:rsidR="007326E3">
              <w:rPr>
                <w:noProof/>
                <w:webHidden/>
              </w:rPr>
              <w:fldChar w:fldCharType="end"/>
            </w:r>
          </w:hyperlink>
        </w:p>
        <w:p w14:paraId="551F502F" w14:textId="6B0948B9" w:rsidR="007326E3" w:rsidRDefault="00D0602A">
          <w:pPr>
            <w:pStyle w:val="Verzeichnis3"/>
            <w:tabs>
              <w:tab w:val="left" w:pos="1320"/>
              <w:tab w:val="right" w:leader="dot" w:pos="9062"/>
            </w:tabs>
            <w:rPr>
              <w:rFonts w:eastAsiaTheme="minorEastAsia"/>
              <w:noProof/>
              <w:lang w:val="en-US"/>
            </w:rPr>
          </w:pPr>
          <w:hyperlink w:anchor="_Toc450551185" w:history="1">
            <w:r w:rsidR="007326E3" w:rsidRPr="00716440">
              <w:rPr>
                <w:rStyle w:val="Hyperlink"/>
                <w:noProof/>
              </w:rPr>
              <w:t>4.3.4.</w:t>
            </w:r>
            <w:r w:rsidR="007326E3">
              <w:rPr>
                <w:rFonts w:eastAsiaTheme="minorEastAsia"/>
                <w:noProof/>
                <w:lang w:val="en-US"/>
              </w:rPr>
              <w:tab/>
            </w:r>
            <w:r w:rsidR="007326E3" w:rsidRPr="00716440">
              <w:rPr>
                <w:rStyle w:val="Hyperlink"/>
                <w:noProof/>
              </w:rPr>
              <w:t>8 Damen Problem</w:t>
            </w:r>
            <w:r w:rsidR="007326E3">
              <w:rPr>
                <w:noProof/>
                <w:webHidden/>
              </w:rPr>
              <w:tab/>
            </w:r>
            <w:r w:rsidR="007326E3">
              <w:rPr>
                <w:noProof/>
                <w:webHidden/>
              </w:rPr>
              <w:fldChar w:fldCharType="begin"/>
            </w:r>
            <w:r w:rsidR="007326E3">
              <w:rPr>
                <w:noProof/>
                <w:webHidden/>
              </w:rPr>
              <w:instrText xml:space="preserve"> PAGEREF _Toc450551185 \h </w:instrText>
            </w:r>
            <w:r w:rsidR="007326E3">
              <w:rPr>
                <w:noProof/>
                <w:webHidden/>
              </w:rPr>
            </w:r>
            <w:r w:rsidR="007326E3">
              <w:rPr>
                <w:noProof/>
                <w:webHidden/>
              </w:rPr>
              <w:fldChar w:fldCharType="separate"/>
            </w:r>
            <w:r w:rsidR="009350AD">
              <w:rPr>
                <w:noProof/>
                <w:webHidden/>
              </w:rPr>
              <w:t>13</w:t>
            </w:r>
            <w:r w:rsidR="007326E3">
              <w:rPr>
                <w:noProof/>
                <w:webHidden/>
              </w:rPr>
              <w:fldChar w:fldCharType="end"/>
            </w:r>
          </w:hyperlink>
        </w:p>
        <w:p w14:paraId="4F790D9A" w14:textId="77777777" w:rsidR="008923DC" w:rsidRDefault="008923DC">
          <w:r>
            <w:rPr>
              <w:b/>
              <w:bCs/>
            </w:rPr>
            <w:fldChar w:fldCharType="end"/>
          </w:r>
        </w:p>
      </w:sdtContent>
    </w:sdt>
    <w:p w14:paraId="720BA894" w14:textId="77777777" w:rsidR="00543D6E" w:rsidRDefault="00543D6E" w:rsidP="00543D6E">
      <w:pPr>
        <w:pStyle w:val="berschrift1"/>
      </w:pPr>
      <w:bookmarkStart w:id="1" w:name="_Toc450551174"/>
      <w:r>
        <w:t>Abbildungsverzeichnis</w:t>
      </w:r>
      <w:bookmarkEnd w:id="1"/>
    </w:p>
    <w:p w14:paraId="444F3B96" w14:textId="77777777" w:rsidR="00543D6E" w:rsidRDefault="00543D6E" w:rsidP="00543D6E"/>
    <w:p w14:paraId="39F3D44C" w14:textId="290C0334" w:rsidR="007326E3"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0551186" w:history="1">
        <w:r w:rsidR="007326E3" w:rsidRPr="0060679B">
          <w:rPr>
            <w:rStyle w:val="Hyperlink"/>
            <w:noProof/>
          </w:rPr>
          <w:t>Abbildung 1: Fehler bei Mengen in Mengen</w:t>
        </w:r>
        <w:r w:rsidR="007326E3">
          <w:rPr>
            <w:noProof/>
            <w:webHidden/>
          </w:rPr>
          <w:tab/>
        </w:r>
        <w:r w:rsidR="007326E3">
          <w:rPr>
            <w:noProof/>
            <w:webHidden/>
          </w:rPr>
          <w:fldChar w:fldCharType="begin"/>
        </w:r>
        <w:r w:rsidR="007326E3">
          <w:rPr>
            <w:noProof/>
            <w:webHidden/>
          </w:rPr>
          <w:instrText xml:space="preserve"> PAGEREF _Toc450551186 \h </w:instrText>
        </w:r>
        <w:r w:rsidR="007326E3">
          <w:rPr>
            <w:noProof/>
            <w:webHidden/>
          </w:rPr>
        </w:r>
        <w:r w:rsidR="007326E3">
          <w:rPr>
            <w:noProof/>
            <w:webHidden/>
          </w:rPr>
          <w:fldChar w:fldCharType="separate"/>
        </w:r>
        <w:r w:rsidR="009350AD">
          <w:rPr>
            <w:noProof/>
            <w:webHidden/>
          </w:rPr>
          <w:t>5</w:t>
        </w:r>
        <w:r w:rsidR="007326E3">
          <w:rPr>
            <w:noProof/>
            <w:webHidden/>
          </w:rPr>
          <w:fldChar w:fldCharType="end"/>
        </w:r>
      </w:hyperlink>
    </w:p>
    <w:p w14:paraId="5A24316A" w14:textId="553BC269" w:rsidR="007326E3" w:rsidRDefault="00D0602A">
      <w:pPr>
        <w:pStyle w:val="Abbildungsverzeichnis"/>
        <w:tabs>
          <w:tab w:val="right" w:leader="dot" w:pos="9062"/>
        </w:tabs>
        <w:rPr>
          <w:rFonts w:eastAsiaTheme="minorEastAsia"/>
          <w:noProof/>
          <w:lang w:val="en-US"/>
        </w:rPr>
      </w:pPr>
      <w:hyperlink w:anchor="_Toc450551187" w:history="1">
        <w:r w:rsidR="007326E3" w:rsidRPr="0060679B">
          <w:rPr>
            <w:rStyle w:val="Hyperlink"/>
            <w:noProof/>
          </w:rPr>
          <w:t xml:space="preserve">Abbildung 2: </w:t>
        </w:r>
        <w:r w:rsidR="007326E3" w:rsidRPr="0060679B">
          <w:rPr>
            <w:rStyle w:val="Hyperlink"/>
            <w:rFonts w:ascii="Courier New" w:hAnsi="Courier New" w:cs="Courier New"/>
            <w:noProof/>
          </w:rPr>
          <w:t>findPath</w:t>
        </w:r>
        <w:r w:rsidR="007326E3" w:rsidRPr="0060679B">
          <w:rPr>
            <w:rStyle w:val="Hyperlink"/>
            <w:noProof/>
          </w:rPr>
          <w:t xml:space="preserve"> im Schiebepuzzle (SetlX)</w:t>
        </w:r>
        <w:r w:rsidR="007326E3">
          <w:rPr>
            <w:noProof/>
            <w:webHidden/>
          </w:rPr>
          <w:tab/>
        </w:r>
        <w:r w:rsidR="007326E3">
          <w:rPr>
            <w:noProof/>
            <w:webHidden/>
          </w:rPr>
          <w:fldChar w:fldCharType="begin"/>
        </w:r>
        <w:r w:rsidR="007326E3">
          <w:rPr>
            <w:noProof/>
            <w:webHidden/>
          </w:rPr>
          <w:instrText xml:space="preserve"> PAGEREF _Toc450551187 \h </w:instrText>
        </w:r>
        <w:r w:rsidR="007326E3">
          <w:rPr>
            <w:noProof/>
            <w:webHidden/>
          </w:rPr>
        </w:r>
        <w:r w:rsidR="007326E3">
          <w:rPr>
            <w:noProof/>
            <w:webHidden/>
          </w:rPr>
          <w:fldChar w:fldCharType="separate"/>
        </w:r>
        <w:r w:rsidR="009350AD">
          <w:rPr>
            <w:noProof/>
            <w:webHidden/>
          </w:rPr>
          <w:t>8</w:t>
        </w:r>
        <w:r w:rsidR="007326E3">
          <w:rPr>
            <w:noProof/>
            <w:webHidden/>
          </w:rPr>
          <w:fldChar w:fldCharType="end"/>
        </w:r>
      </w:hyperlink>
    </w:p>
    <w:p w14:paraId="39888620" w14:textId="7B53A2A8" w:rsidR="007326E3" w:rsidRDefault="00D0602A">
      <w:pPr>
        <w:pStyle w:val="Abbildungsverzeichnis"/>
        <w:tabs>
          <w:tab w:val="right" w:leader="dot" w:pos="9062"/>
        </w:tabs>
        <w:rPr>
          <w:rFonts w:eastAsiaTheme="minorEastAsia"/>
          <w:noProof/>
          <w:lang w:val="en-US"/>
        </w:rPr>
      </w:pPr>
      <w:hyperlink w:anchor="_Toc450551188" w:history="1">
        <w:r w:rsidR="007326E3" w:rsidRPr="0060679B">
          <w:rPr>
            <w:rStyle w:val="Hyperlink"/>
            <w:noProof/>
          </w:rPr>
          <w:t xml:space="preserve">Abbildung 3: </w:t>
        </w:r>
        <w:r w:rsidR="007326E3" w:rsidRPr="0060679B">
          <w:rPr>
            <w:rStyle w:val="Hyperlink"/>
            <w:rFonts w:ascii="Courier New" w:hAnsi="Courier New" w:cs="Courier New"/>
            <w:noProof/>
          </w:rPr>
          <w:t>find_path</w:t>
        </w:r>
        <w:r w:rsidR="007326E3" w:rsidRPr="0060679B">
          <w:rPr>
            <w:rStyle w:val="Hyperlink"/>
            <w:noProof/>
          </w:rPr>
          <w:t xml:space="preserve"> im Schiebepuzzle (Python)</w:t>
        </w:r>
        <w:r w:rsidR="007326E3">
          <w:rPr>
            <w:noProof/>
            <w:webHidden/>
          </w:rPr>
          <w:tab/>
        </w:r>
        <w:r w:rsidR="007326E3">
          <w:rPr>
            <w:noProof/>
            <w:webHidden/>
          </w:rPr>
          <w:fldChar w:fldCharType="begin"/>
        </w:r>
        <w:r w:rsidR="007326E3">
          <w:rPr>
            <w:noProof/>
            <w:webHidden/>
          </w:rPr>
          <w:instrText xml:space="preserve"> PAGEREF _Toc450551188 \h </w:instrText>
        </w:r>
        <w:r w:rsidR="007326E3">
          <w:rPr>
            <w:noProof/>
            <w:webHidden/>
          </w:rPr>
        </w:r>
        <w:r w:rsidR="007326E3">
          <w:rPr>
            <w:noProof/>
            <w:webHidden/>
          </w:rPr>
          <w:fldChar w:fldCharType="separate"/>
        </w:r>
        <w:r w:rsidR="009350AD">
          <w:rPr>
            <w:noProof/>
            <w:webHidden/>
          </w:rPr>
          <w:t>9</w:t>
        </w:r>
        <w:r w:rsidR="007326E3">
          <w:rPr>
            <w:noProof/>
            <w:webHidden/>
          </w:rPr>
          <w:fldChar w:fldCharType="end"/>
        </w:r>
      </w:hyperlink>
    </w:p>
    <w:p w14:paraId="458E5291" w14:textId="1048C431" w:rsidR="007326E3" w:rsidRDefault="00D0602A">
      <w:pPr>
        <w:pStyle w:val="Abbildungsverzeichnis"/>
        <w:tabs>
          <w:tab w:val="right" w:leader="dot" w:pos="9062"/>
        </w:tabs>
        <w:rPr>
          <w:rFonts w:eastAsiaTheme="minorEastAsia"/>
          <w:noProof/>
          <w:lang w:val="en-US"/>
        </w:rPr>
      </w:pPr>
      <w:hyperlink w:anchor="_Toc450551189" w:history="1">
        <w:r w:rsidR="007326E3" w:rsidRPr="0060679B">
          <w:rPr>
            <w:rStyle w:val="Hyperlink"/>
            <w:noProof/>
          </w:rPr>
          <w:t xml:space="preserve">Abbildung 4: </w:t>
        </w:r>
        <w:r w:rsidR="007326E3" w:rsidRPr="0060679B">
          <w:rPr>
            <w:rStyle w:val="Hyperlink"/>
            <w:rFonts w:ascii="Courier New" w:hAnsi="Courier New" w:cs="Courier New"/>
            <w:noProof/>
          </w:rPr>
          <w:t>nextStates</w:t>
        </w:r>
        <w:r w:rsidR="007326E3" w:rsidRPr="0060679B">
          <w:rPr>
            <w:rStyle w:val="Hyperlink"/>
            <w:noProof/>
          </w:rPr>
          <w:t xml:space="preserve"> im Schiebepuzzle (SetlX)</w:t>
        </w:r>
        <w:r w:rsidR="007326E3">
          <w:rPr>
            <w:noProof/>
            <w:webHidden/>
          </w:rPr>
          <w:tab/>
        </w:r>
        <w:r w:rsidR="007326E3">
          <w:rPr>
            <w:noProof/>
            <w:webHidden/>
          </w:rPr>
          <w:fldChar w:fldCharType="begin"/>
        </w:r>
        <w:r w:rsidR="007326E3">
          <w:rPr>
            <w:noProof/>
            <w:webHidden/>
          </w:rPr>
          <w:instrText xml:space="preserve"> PAGEREF _Toc450551189 \h </w:instrText>
        </w:r>
        <w:r w:rsidR="007326E3">
          <w:rPr>
            <w:noProof/>
            <w:webHidden/>
          </w:rPr>
        </w:r>
        <w:r w:rsidR="007326E3">
          <w:rPr>
            <w:noProof/>
            <w:webHidden/>
          </w:rPr>
          <w:fldChar w:fldCharType="separate"/>
        </w:r>
        <w:r w:rsidR="009350AD">
          <w:rPr>
            <w:noProof/>
            <w:webHidden/>
          </w:rPr>
          <w:t>9</w:t>
        </w:r>
        <w:r w:rsidR="007326E3">
          <w:rPr>
            <w:noProof/>
            <w:webHidden/>
          </w:rPr>
          <w:fldChar w:fldCharType="end"/>
        </w:r>
      </w:hyperlink>
    </w:p>
    <w:p w14:paraId="00024F75" w14:textId="2775C860" w:rsidR="007326E3" w:rsidRDefault="00D0602A">
      <w:pPr>
        <w:pStyle w:val="Abbildungsverzeichnis"/>
        <w:tabs>
          <w:tab w:val="right" w:leader="dot" w:pos="9062"/>
        </w:tabs>
        <w:rPr>
          <w:rFonts w:eastAsiaTheme="minorEastAsia"/>
          <w:noProof/>
          <w:lang w:val="en-US"/>
        </w:rPr>
      </w:pPr>
      <w:hyperlink w:anchor="_Toc450551190" w:history="1">
        <w:r w:rsidR="007326E3" w:rsidRPr="0060679B">
          <w:rPr>
            <w:rStyle w:val="Hyperlink"/>
            <w:noProof/>
          </w:rPr>
          <w:t xml:space="preserve">Abbildung 5: </w:t>
        </w:r>
        <w:r w:rsidR="007326E3" w:rsidRPr="0060679B">
          <w:rPr>
            <w:rStyle w:val="Hyperlink"/>
            <w:rFonts w:ascii="Courier New" w:hAnsi="Courier New" w:cs="Courier New"/>
            <w:noProof/>
          </w:rPr>
          <w:t>next_states</w:t>
        </w:r>
        <w:r w:rsidR="007326E3" w:rsidRPr="0060679B">
          <w:rPr>
            <w:rStyle w:val="Hyperlink"/>
            <w:noProof/>
          </w:rPr>
          <w:t xml:space="preserve"> im Schiebepuzzle (Python)</w:t>
        </w:r>
        <w:r w:rsidR="007326E3">
          <w:rPr>
            <w:noProof/>
            <w:webHidden/>
          </w:rPr>
          <w:tab/>
        </w:r>
        <w:r w:rsidR="007326E3">
          <w:rPr>
            <w:noProof/>
            <w:webHidden/>
          </w:rPr>
          <w:fldChar w:fldCharType="begin"/>
        </w:r>
        <w:r w:rsidR="007326E3">
          <w:rPr>
            <w:noProof/>
            <w:webHidden/>
          </w:rPr>
          <w:instrText xml:space="preserve"> PAGEREF _Toc450551190 \h </w:instrText>
        </w:r>
        <w:r w:rsidR="007326E3">
          <w:rPr>
            <w:noProof/>
            <w:webHidden/>
          </w:rPr>
        </w:r>
        <w:r w:rsidR="007326E3">
          <w:rPr>
            <w:noProof/>
            <w:webHidden/>
          </w:rPr>
          <w:fldChar w:fldCharType="separate"/>
        </w:r>
        <w:r w:rsidR="009350AD">
          <w:rPr>
            <w:noProof/>
            <w:webHidden/>
          </w:rPr>
          <w:t>10</w:t>
        </w:r>
        <w:r w:rsidR="007326E3">
          <w:rPr>
            <w:noProof/>
            <w:webHidden/>
          </w:rPr>
          <w:fldChar w:fldCharType="end"/>
        </w:r>
      </w:hyperlink>
    </w:p>
    <w:p w14:paraId="73AEF99E" w14:textId="227F670C" w:rsidR="007326E3" w:rsidRDefault="00D0602A">
      <w:pPr>
        <w:pStyle w:val="Abbildungsverzeichnis"/>
        <w:tabs>
          <w:tab w:val="right" w:leader="dot" w:pos="9062"/>
        </w:tabs>
        <w:rPr>
          <w:rFonts w:eastAsiaTheme="minorEastAsia"/>
          <w:noProof/>
          <w:lang w:val="en-US"/>
        </w:rPr>
      </w:pPr>
      <w:hyperlink w:anchor="_Toc450551191" w:history="1">
        <w:r w:rsidR="007326E3" w:rsidRPr="0060679B">
          <w:rPr>
            <w:rStyle w:val="Hyperlink"/>
            <w:noProof/>
          </w:rPr>
          <w:t xml:space="preserve">Abbildung 6: </w:t>
        </w:r>
        <w:r w:rsidR="007326E3" w:rsidRPr="0060679B">
          <w:rPr>
            <w:rStyle w:val="Hyperlink"/>
            <w:rFonts w:ascii="Courier New" w:hAnsi="Courier New" w:cs="Courier New"/>
            <w:noProof/>
          </w:rPr>
          <w:t>movDir</w:t>
        </w:r>
        <w:r w:rsidR="007326E3" w:rsidRPr="0060679B">
          <w:rPr>
            <w:rStyle w:val="Hyperlink"/>
            <w:noProof/>
          </w:rPr>
          <w:t xml:space="preserve"> im Schiebepuzzle (SetlX)</w:t>
        </w:r>
        <w:r w:rsidR="007326E3">
          <w:rPr>
            <w:noProof/>
            <w:webHidden/>
          </w:rPr>
          <w:tab/>
        </w:r>
        <w:r w:rsidR="007326E3">
          <w:rPr>
            <w:noProof/>
            <w:webHidden/>
          </w:rPr>
          <w:fldChar w:fldCharType="begin"/>
        </w:r>
        <w:r w:rsidR="007326E3">
          <w:rPr>
            <w:noProof/>
            <w:webHidden/>
          </w:rPr>
          <w:instrText xml:space="preserve"> PAGEREF _Toc450551191 \h </w:instrText>
        </w:r>
        <w:r w:rsidR="007326E3">
          <w:rPr>
            <w:noProof/>
            <w:webHidden/>
          </w:rPr>
        </w:r>
        <w:r w:rsidR="007326E3">
          <w:rPr>
            <w:noProof/>
            <w:webHidden/>
          </w:rPr>
          <w:fldChar w:fldCharType="separate"/>
        </w:r>
        <w:r w:rsidR="009350AD">
          <w:rPr>
            <w:noProof/>
            <w:webHidden/>
          </w:rPr>
          <w:t>10</w:t>
        </w:r>
        <w:r w:rsidR="007326E3">
          <w:rPr>
            <w:noProof/>
            <w:webHidden/>
          </w:rPr>
          <w:fldChar w:fldCharType="end"/>
        </w:r>
      </w:hyperlink>
    </w:p>
    <w:p w14:paraId="1AAB127F" w14:textId="19B0681E" w:rsidR="007326E3" w:rsidRDefault="00D0602A">
      <w:pPr>
        <w:pStyle w:val="Abbildungsverzeichnis"/>
        <w:tabs>
          <w:tab w:val="right" w:leader="dot" w:pos="9062"/>
        </w:tabs>
        <w:rPr>
          <w:rFonts w:eastAsiaTheme="minorEastAsia"/>
          <w:noProof/>
          <w:lang w:val="en-US"/>
        </w:rPr>
      </w:pPr>
      <w:hyperlink w:anchor="_Toc450551192" w:history="1">
        <w:r w:rsidR="007326E3" w:rsidRPr="0060679B">
          <w:rPr>
            <w:rStyle w:val="Hyperlink"/>
            <w:noProof/>
          </w:rPr>
          <w:t xml:space="preserve">Abbildung 7: </w:t>
        </w:r>
        <w:r w:rsidR="007326E3" w:rsidRPr="0060679B">
          <w:rPr>
            <w:rStyle w:val="Hyperlink"/>
            <w:rFonts w:ascii="Courier New" w:hAnsi="Courier New" w:cs="Courier New"/>
            <w:noProof/>
          </w:rPr>
          <w:t>mov_dir</w:t>
        </w:r>
        <w:r w:rsidR="007326E3" w:rsidRPr="0060679B">
          <w:rPr>
            <w:rStyle w:val="Hyperlink"/>
            <w:noProof/>
          </w:rPr>
          <w:t xml:space="preserve"> im Schiebepuzzle (Python)</w:t>
        </w:r>
        <w:r w:rsidR="007326E3">
          <w:rPr>
            <w:noProof/>
            <w:webHidden/>
          </w:rPr>
          <w:tab/>
        </w:r>
        <w:r w:rsidR="007326E3">
          <w:rPr>
            <w:noProof/>
            <w:webHidden/>
          </w:rPr>
          <w:fldChar w:fldCharType="begin"/>
        </w:r>
        <w:r w:rsidR="007326E3">
          <w:rPr>
            <w:noProof/>
            <w:webHidden/>
          </w:rPr>
          <w:instrText xml:space="preserve"> PAGEREF _Toc450551192 \h </w:instrText>
        </w:r>
        <w:r w:rsidR="007326E3">
          <w:rPr>
            <w:noProof/>
            <w:webHidden/>
          </w:rPr>
        </w:r>
        <w:r w:rsidR="007326E3">
          <w:rPr>
            <w:noProof/>
            <w:webHidden/>
          </w:rPr>
          <w:fldChar w:fldCharType="separate"/>
        </w:r>
        <w:r w:rsidR="009350AD">
          <w:rPr>
            <w:noProof/>
            <w:webHidden/>
          </w:rPr>
          <w:t>10</w:t>
        </w:r>
        <w:r w:rsidR="007326E3">
          <w:rPr>
            <w:noProof/>
            <w:webHidden/>
          </w:rPr>
          <w:fldChar w:fldCharType="end"/>
        </w:r>
      </w:hyperlink>
    </w:p>
    <w:p w14:paraId="2FF1495C" w14:textId="7E7781E3" w:rsidR="007326E3" w:rsidRDefault="00D0602A">
      <w:pPr>
        <w:pStyle w:val="Abbildungsverzeichnis"/>
        <w:tabs>
          <w:tab w:val="right" w:leader="dot" w:pos="9062"/>
        </w:tabs>
        <w:rPr>
          <w:rFonts w:eastAsiaTheme="minorEastAsia"/>
          <w:noProof/>
          <w:lang w:val="en-US"/>
        </w:rPr>
      </w:pPr>
      <w:hyperlink w:anchor="_Toc450551193" w:history="1">
        <w:r w:rsidR="007326E3" w:rsidRPr="0060679B">
          <w:rPr>
            <w:rStyle w:val="Hyperlink"/>
            <w:noProof/>
          </w:rPr>
          <w:t xml:space="preserve">Abbildung 8: </w:t>
        </w:r>
        <w:r w:rsidR="007326E3" w:rsidRPr="0060679B">
          <w:rPr>
            <w:rStyle w:val="Hyperlink"/>
            <w:rFonts w:ascii="Courier New" w:hAnsi="Courier New" w:cs="Courier New"/>
            <w:noProof/>
          </w:rPr>
          <w:t>findBlank</w:t>
        </w:r>
        <w:r w:rsidR="007326E3" w:rsidRPr="0060679B">
          <w:rPr>
            <w:rStyle w:val="Hyperlink"/>
            <w:noProof/>
          </w:rPr>
          <w:t xml:space="preserve"> im Schiebepuzzle (SetlX)</w:t>
        </w:r>
        <w:r w:rsidR="007326E3">
          <w:rPr>
            <w:noProof/>
            <w:webHidden/>
          </w:rPr>
          <w:tab/>
        </w:r>
        <w:r w:rsidR="007326E3">
          <w:rPr>
            <w:noProof/>
            <w:webHidden/>
          </w:rPr>
          <w:fldChar w:fldCharType="begin"/>
        </w:r>
        <w:r w:rsidR="007326E3">
          <w:rPr>
            <w:noProof/>
            <w:webHidden/>
          </w:rPr>
          <w:instrText xml:space="preserve"> PAGEREF _Toc450551193 \h </w:instrText>
        </w:r>
        <w:r w:rsidR="007326E3">
          <w:rPr>
            <w:noProof/>
            <w:webHidden/>
          </w:rPr>
        </w:r>
        <w:r w:rsidR="007326E3">
          <w:rPr>
            <w:noProof/>
            <w:webHidden/>
          </w:rPr>
          <w:fldChar w:fldCharType="separate"/>
        </w:r>
        <w:r w:rsidR="009350AD">
          <w:rPr>
            <w:noProof/>
            <w:webHidden/>
          </w:rPr>
          <w:t>11</w:t>
        </w:r>
        <w:r w:rsidR="007326E3">
          <w:rPr>
            <w:noProof/>
            <w:webHidden/>
          </w:rPr>
          <w:fldChar w:fldCharType="end"/>
        </w:r>
      </w:hyperlink>
    </w:p>
    <w:p w14:paraId="5698233D" w14:textId="3B9666DA" w:rsidR="007326E3" w:rsidRDefault="00D0602A">
      <w:pPr>
        <w:pStyle w:val="Abbildungsverzeichnis"/>
        <w:tabs>
          <w:tab w:val="right" w:leader="dot" w:pos="9062"/>
        </w:tabs>
        <w:rPr>
          <w:rFonts w:eastAsiaTheme="minorEastAsia"/>
          <w:noProof/>
          <w:lang w:val="en-US"/>
        </w:rPr>
      </w:pPr>
      <w:hyperlink w:anchor="_Toc450551194" w:history="1">
        <w:r w:rsidR="007326E3" w:rsidRPr="0060679B">
          <w:rPr>
            <w:rStyle w:val="Hyperlink"/>
            <w:noProof/>
          </w:rPr>
          <w:t xml:space="preserve">Abbildung 9: </w:t>
        </w:r>
        <w:r w:rsidR="007326E3" w:rsidRPr="0060679B">
          <w:rPr>
            <w:rStyle w:val="Hyperlink"/>
            <w:rFonts w:ascii="Courier New" w:hAnsi="Courier New" w:cs="Courier New"/>
            <w:noProof/>
          </w:rPr>
          <w:t>find_blank</w:t>
        </w:r>
        <w:r w:rsidR="007326E3" w:rsidRPr="0060679B">
          <w:rPr>
            <w:rStyle w:val="Hyperlink"/>
            <w:noProof/>
          </w:rPr>
          <w:t xml:space="preserve"> im Schiebepuzzle</w:t>
        </w:r>
        <w:r w:rsidR="007326E3">
          <w:rPr>
            <w:noProof/>
            <w:webHidden/>
          </w:rPr>
          <w:tab/>
        </w:r>
        <w:r w:rsidR="007326E3">
          <w:rPr>
            <w:noProof/>
            <w:webHidden/>
          </w:rPr>
          <w:fldChar w:fldCharType="begin"/>
        </w:r>
        <w:r w:rsidR="007326E3">
          <w:rPr>
            <w:noProof/>
            <w:webHidden/>
          </w:rPr>
          <w:instrText xml:space="preserve"> PAGEREF _Toc450551194 \h </w:instrText>
        </w:r>
        <w:r w:rsidR="007326E3">
          <w:rPr>
            <w:noProof/>
            <w:webHidden/>
          </w:rPr>
        </w:r>
        <w:r w:rsidR="007326E3">
          <w:rPr>
            <w:noProof/>
            <w:webHidden/>
          </w:rPr>
          <w:fldChar w:fldCharType="separate"/>
        </w:r>
        <w:r w:rsidR="009350AD">
          <w:rPr>
            <w:noProof/>
            <w:webHidden/>
          </w:rPr>
          <w:t>11</w:t>
        </w:r>
        <w:r w:rsidR="007326E3">
          <w:rPr>
            <w:noProof/>
            <w:webHidden/>
          </w:rPr>
          <w:fldChar w:fldCharType="end"/>
        </w:r>
      </w:hyperlink>
    </w:p>
    <w:p w14:paraId="3DF3A227" w14:textId="77777777" w:rsidR="00543D6E" w:rsidRPr="00543D6E" w:rsidRDefault="00543D6E" w:rsidP="00543D6E">
      <w:r>
        <w:fldChar w:fldCharType="end"/>
      </w:r>
    </w:p>
    <w:p w14:paraId="46A081E4" w14:textId="77777777" w:rsidR="008923DC" w:rsidRDefault="008923DC" w:rsidP="008923DC"/>
    <w:p w14:paraId="16A3EBDC" w14:textId="77777777" w:rsidR="00543D6E" w:rsidRDefault="00543D6E">
      <w:r>
        <w:br w:type="page"/>
      </w:r>
    </w:p>
    <w:p w14:paraId="299C1D35" w14:textId="77777777" w:rsidR="0022201A" w:rsidRDefault="0022201A" w:rsidP="008923DC">
      <w:pPr>
        <w:pStyle w:val="berschrift1"/>
        <w:numPr>
          <w:ilvl w:val="0"/>
          <w:numId w:val="2"/>
        </w:numPr>
      </w:pPr>
      <w:bookmarkStart w:id="2" w:name="_Toc450551175"/>
      <w:r>
        <w:lastRenderedPageBreak/>
        <w:t>Einleitung</w:t>
      </w:r>
      <w:bookmarkEnd w:id="2"/>
    </w:p>
    <w:p w14:paraId="65193C44" w14:textId="77777777" w:rsidR="0022201A" w:rsidRDefault="0022201A" w:rsidP="0022201A"/>
    <w:p w14:paraId="1429D785" w14:textId="711A85BD" w:rsidR="00543D6E" w:rsidRDefault="00543D6E" w:rsidP="00543D6E">
      <w:pPr>
        <w:jc w:val="both"/>
      </w:pPr>
      <w:r>
        <w:t>In der Vorlesung „Grundlagen und Logik“ des Moduls Theoretische Informatik I führt der Dozent Prof. Dr. Karl Stroetmann die Programmiersprache SetlX ein.</w:t>
      </w:r>
      <w:r w:rsidR="0005668C">
        <w:t xml:space="preserve"> SetlX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EndPr/>
        <w:sdtContent>
          <w:r w:rsidR="007749B6">
            <w:fldChar w:fldCharType="begin"/>
          </w:r>
          <w:r w:rsidR="007749B6">
            <w:instrText xml:space="preserve"> CITATION Str15 \l 1031 </w:instrText>
          </w:r>
          <w:r w:rsidR="007749B6">
            <w:fldChar w:fldCharType="separate"/>
          </w:r>
          <w:r w:rsidR="007749B6">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43DC27D" w14:textId="5B170A88" w:rsidR="00C67F01" w:rsidRPr="00543D6E" w:rsidRDefault="00C67F01" w:rsidP="00543D6E">
      <w:pPr>
        <w:jc w:val="both"/>
      </w:pPr>
      <w:r>
        <w:t>Ein weiterer Vorteil für die Studenten ist, dass die Syntax von Set</w:t>
      </w:r>
      <w:r w:rsidR="00FE7C93">
        <w:t>l</w:t>
      </w:r>
      <w:r>
        <w:t xml:space="preserve">X,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heoretischen Informatik Vorlesung auch eine Vorlesung mit dem Titel „Programmieren in C“ besucht werden muss. So muss kein starkes Umdenken stattfinden, wenn von SetlX zu C und auch umgekehrt gewechselt wird.</w:t>
      </w:r>
    </w:p>
    <w:p w14:paraId="705AFF96" w14:textId="77777777" w:rsidR="0022201A" w:rsidRDefault="0022201A" w:rsidP="00FB6A0E">
      <w:pPr>
        <w:pStyle w:val="Listenabsatz"/>
        <w:numPr>
          <w:ilvl w:val="0"/>
          <w:numId w:val="1"/>
        </w:numPr>
      </w:pPr>
      <w:r>
        <w:t>SetlX für mathematische Ausdrücke gut</w:t>
      </w:r>
    </w:p>
    <w:p w14:paraId="6E0C16F3" w14:textId="77777777" w:rsidR="0022201A" w:rsidRDefault="0022201A" w:rsidP="00FB6A0E">
      <w:pPr>
        <w:pStyle w:val="Listenabsatz"/>
        <w:numPr>
          <w:ilvl w:val="0"/>
          <w:numId w:val="1"/>
        </w:numPr>
      </w:pPr>
      <w:r>
        <w:t>Viel mit Sets gearbeitet</w:t>
      </w:r>
    </w:p>
    <w:p w14:paraId="60D9530C" w14:textId="77777777" w:rsidR="0022201A" w:rsidRDefault="0022201A" w:rsidP="0022201A"/>
    <w:p w14:paraId="0C53ED6C" w14:textId="77777777" w:rsidR="0022201A" w:rsidRDefault="0022201A" w:rsidP="0022201A"/>
    <w:p w14:paraId="0AC7F798" w14:textId="77777777" w:rsidR="0022201A" w:rsidRDefault="0022201A" w:rsidP="008923DC">
      <w:pPr>
        <w:pStyle w:val="berschrift1"/>
        <w:numPr>
          <w:ilvl w:val="0"/>
          <w:numId w:val="2"/>
        </w:numPr>
      </w:pPr>
      <w:bookmarkStart w:id="3" w:name="_Toc450551176"/>
      <w:r>
        <w:t>Warum Python?</w:t>
      </w:r>
      <w:bookmarkEnd w:id="3"/>
    </w:p>
    <w:p w14:paraId="34722DE7" w14:textId="77777777" w:rsidR="00087B30" w:rsidRDefault="00087B30" w:rsidP="00EF7D2D">
      <w:pPr>
        <w:jc w:val="both"/>
      </w:pPr>
    </w:p>
    <w:p w14:paraId="42B8C291" w14:textId="51B6DF1D"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EndPr/>
        <w:sdtContent>
          <w:r w:rsidR="007749B6">
            <w:fldChar w:fldCharType="begin"/>
          </w:r>
          <w:r w:rsidR="007749B6">
            <w:instrText xml:space="preserve"> CITATION Guo14 \l 1031 </w:instrText>
          </w:r>
          <w:r w:rsidR="007749B6">
            <w:fldChar w:fldCharType="separate"/>
          </w:r>
          <w:r w:rsidR="007749B6">
            <w:rPr>
              <w:noProof/>
            </w:rPr>
            <w:t xml:space="preserve"> (Guo, 2014)</w:t>
          </w:r>
          <w:r w:rsidR="007749B6">
            <w:fldChar w:fldCharType="end"/>
          </w:r>
        </w:sdtContent>
      </w:sdt>
      <w:r w:rsidR="002F5B8B">
        <w:t xml:space="preserve"> </w:t>
      </w:r>
      <w:r w:rsidR="00870A39">
        <w:t>Mit 69% ist Python somit mit einer eindeutigen Mehrheit deutlich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Association for Computing Machinery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1"/>
      </w:r>
      <w:r w:rsidR="00D96DFD">
        <w:t>, wie auch ein fünfter Platz in der Statistik von Coding Dojo</w:t>
      </w:r>
      <w:r w:rsidR="00D96DFD">
        <w:rPr>
          <w:rStyle w:val="Funotenzeichen"/>
        </w:rPr>
        <w:footnoteReference w:id="2"/>
      </w:r>
      <w:r w:rsidR="00D96DFD">
        <w:t xml:space="preserve">.  </w:t>
      </w:r>
    </w:p>
    <w:p w14:paraId="1B57CCCA" w14:textId="450D1D93" w:rsidR="00087B30" w:rsidRDefault="00EC229E" w:rsidP="00087B30">
      <w:pPr>
        <w:jc w:val="both"/>
      </w:pPr>
      <w:r>
        <w:t xml:space="preserve">Die </w:t>
      </w:r>
      <w:r w:rsidR="00870A39">
        <w:t>Online-Lernplattform Udacity verwendet für den Kurs „Intro to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3"/>
      </w:r>
      <w:r w:rsidR="00D07398">
        <w:t xml:space="preserve"> </w:t>
      </w:r>
      <w:r w:rsidR="0069505C">
        <w:t>Als Proargumente werden die Mächtigkeit, die leichte Erlernbarkeit und die weite Verbreitung aufgeführt.</w:t>
      </w:r>
    </w:p>
    <w:p w14:paraId="233475A2" w14:textId="77777777" w:rsidR="00EC229E" w:rsidRDefault="00EC229E" w:rsidP="00087B30">
      <w:pPr>
        <w:jc w:val="both"/>
      </w:pPr>
    </w:p>
    <w:p w14:paraId="12581B01" w14:textId="77777777" w:rsidR="0022201A" w:rsidRDefault="00FB6A0E" w:rsidP="00087B30">
      <w:pPr>
        <w:pStyle w:val="Listenabsatz"/>
        <w:numPr>
          <w:ilvl w:val="0"/>
          <w:numId w:val="1"/>
        </w:numPr>
        <w:jc w:val="both"/>
      </w:pPr>
      <w:r>
        <w:t>Sehr v</w:t>
      </w:r>
      <w:r w:rsidR="0022201A">
        <w:t>erbreitet</w:t>
      </w:r>
    </w:p>
    <w:p w14:paraId="5910C2FD" w14:textId="77777777" w:rsidR="00870A39" w:rsidRDefault="00870A39" w:rsidP="00870A39">
      <w:pPr>
        <w:pStyle w:val="Listenabsatz"/>
        <w:numPr>
          <w:ilvl w:val="1"/>
          <w:numId w:val="1"/>
        </w:numPr>
        <w:jc w:val="both"/>
      </w:pPr>
      <w:r>
        <w:t>Erarbeiten warum</w:t>
      </w:r>
    </w:p>
    <w:p w14:paraId="731544A4" w14:textId="77777777" w:rsidR="0022201A" w:rsidRDefault="0022201A" w:rsidP="0022201A"/>
    <w:p w14:paraId="11F73487" w14:textId="77777777" w:rsidR="0022201A" w:rsidRDefault="0022201A" w:rsidP="0022201A"/>
    <w:p w14:paraId="53A6D6B7" w14:textId="77777777" w:rsidR="0022201A" w:rsidRDefault="0022201A" w:rsidP="008923DC">
      <w:pPr>
        <w:pStyle w:val="berschrift1"/>
        <w:numPr>
          <w:ilvl w:val="0"/>
          <w:numId w:val="2"/>
        </w:numPr>
      </w:pPr>
      <w:bookmarkStart w:id="4" w:name="_Toc450551177"/>
      <w:r>
        <w:t>Skripte in reinem Python</w:t>
      </w:r>
      <w:r w:rsidR="000D724A">
        <w:t xml:space="preserve">  </w:t>
      </w:r>
      <w:r w:rsidR="000D724A" w:rsidRPr="000D724A">
        <w:rPr>
          <w:color w:val="FF0000"/>
        </w:rPr>
        <w:t>//TODO: besseren Titel finden</w:t>
      </w:r>
      <w:bookmarkEnd w:id="4"/>
    </w:p>
    <w:p w14:paraId="428802BF" w14:textId="77777777" w:rsidR="0022201A" w:rsidRDefault="0022201A" w:rsidP="0022201A"/>
    <w:p w14:paraId="76DE322C" w14:textId="77777777" w:rsidR="0022201A" w:rsidRDefault="0022201A" w:rsidP="0022201A">
      <w:pPr>
        <w:jc w:val="both"/>
      </w:pPr>
      <w:r>
        <w:t>Trotz dessen, dass die Erstellung des Python Moduls als Hauptbestandteil dieser Arbeit gesehen wird, ist es durchaus möglich einige SetlX Programme ohne zusätzliche, nicht enthaltene Module anzufertigen.</w:t>
      </w:r>
      <w:r w:rsidR="00FB6A0E">
        <w:t xml:space="preserve"> Diese Skripte wurden als erstes angefertigt, um feststellen zu können, ob es möglich ist Python Syntax zu verwenden, ohne die Eleganz des Codes zu </w:t>
      </w:r>
      <w:r w:rsidR="00D31A94">
        <w:t>verlieren</w:t>
      </w:r>
      <w:r w:rsidR="00FB6A0E">
        <w:t xml:space="preserve">. Einer der Ziele der Übersetzung ist die Eleganz der Programme beizubehalten. </w:t>
      </w:r>
    </w:p>
    <w:p w14:paraId="4537CB8D" w14:textId="77777777"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nale SetlX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14:paraId="0888CCF3" w14:textId="77777777" w:rsidR="00C31B37" w:rsidRDefault="00C31B37" w:rsidP="0022201A">
      <w:pPr>
        <w:jc w:val="both"/>
      </w:pPr>
      <w:r>
        <w:rPr>
          <w:noProof/>
          <w:lang w:eastAsia="de-DE"/>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F1159A"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122202" w:rsidRPr="00C31B37" w:rsidRDefault="00122202"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14:paraId="032B28E6" w14:textId="77777777"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r w:rsidRPr="007E5408">
        <w:rPr>
          <w:rFonts w:ascii="Courier New" w:hAnsi="Courier New" w:cs="Courier New"/>
        </w:rPr>
        <w:t>sum()</w:t>
      </w:r>
      <w:r>
        <w:t xml:space="preserve"> berechnet und daraufhin ausgegeben.</w:t>
      </w:r>
    </w:p>
    <w:p w14:paraId="29CCAFE3" w14:textId="77777777" w:rsidR="007E5408" w:rsidRDefault="007E5408" w:rsidP="007E5408">
      <w:pPr>
        <w:jc w:val="both"/>
      </w:pPr>
      <w:r>
        <w:rPr>
          <w:noProof/>
          <w:lang w:eastAsia="de-DE"/>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122202" w:rsidRPr="00C31B37" w:rsidRDefault="00122202"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780C70"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122202" w:rsidRPr="007E5408" w:rsidRDefault="00122202"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122202" w:rsidRPr="00C31B37" w:rsidRDefault="00122202"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14:paraId="2C845103" w14:textId="5D47CBF8" w:rsidR="00952190" w:rsidRDefault="00EF7D2D" w:rsidP="00EF7D2D">
      <w:pPr>
        <w:jc w:val="both"/>
      </w:pPr>
      <w:r>
        <w:t>Allgemein kann gesagt werden, dass ein SetlX-Programm</w:t>
      </w:r>
      <w:r w:rsidR="006C4A9E">
        <w:t xml:space="preserve">, </w:t>
      </w:r>
      <w:r>
        <w:t>ohne spezi</w:t>
      </w:r>
      <w:r w:rsidR="006C4A9E">
        <w:t>elle Funktionen oder Strukturen</w:t>
      </w:r>
      <w:r>
        <w:t xml:space="preserve"> die nicht in Python wiedergefunden werden, meist eine große Ähnlichkeit mit der Python-Implementierung hat.</w:t>
      </w:r>
    </w:p>
    <w:p w14:paraId="6B24BDBF" w14:textId="77777777" w:rsidR="0022201A" w:rsidRDefault="0022201A" w:rsidP="0022201A"/>
    <w:p w14:paraId="7B904A89" w14:textId="77777777" w:rsidR="00122202" w:rsidRDefault="0022201A" w:rsidP="008923DC">
      <w:pPr>
        <w:pStyle w:val="berschrift1"/>
        <w:numPr>
          <w:ilvl w:val="0"/>
          <w:numId w:val="2"/>
        </w:numPr>
        <w:rPr>
          <w:rFonts w:ascii="Courier New" w:hAnsi="Courier New" w:cs="Courier New"/>
        </w:rPr>
      </w:pPr>
      <w:bookmarkStart w:id="5" w:name="_Toc450551178"/>
      <w:r>
        <w:t xml:space="preserve">Python Modul </w:t>
      </w:r>
      <w:r w:rsidRPr="0022201A">
        <w:rPr>
          <w:rFonts w:ascii="Courier New" w:hAnsi="Courier New" w:cs="Courier New"/>
        </w:rPr>
        <w:t>lecture</w:t>
      </w:r>
      <w:bookmarkEnd w:id="5"/>
    </w:p>
    <w:p w14:paraId="6988573D" w14:textId="77777777" w:rsidR="0022201A" w:rsidRDefault="0022201A" w:rsidP="0022201A"/>
    <w:p w14:paraId="2E87A789" w14:textId="7D14D90E" w:rsidR="001F1812" w:rsidRDefault="007E5408" w:rsidP="007E5408">
      <w:pPr>
        <w:jc w:val="both"/>
      </w:pPr>
      <w:r>
        <w:t>Das Verhalten der Mengen in SetlX ist in einigen Bereichen anders als bei den Mengen in Python. D</w:t>
      </w:r>
      <w:r w:rsidR="007326E3">
        <w:t>ie Mengen in Python dürfen nur gewisse Werte enthalten</w:t>
      </w:r>
      <w:r>
        <w:t xml:space="preserve">, </w:t>
      </w:r>
      <w:r w:rsidR="007326E3">
        <w:t>wobei einige wichtige Datentypen nicht unterstützt werden. Zusätzlich werden auch gewisse Funktionen von den Python-Mengen nicht unterstützt, die in SetlX häufig verwendet werden.</w:t>
      </w:r>
      <w:r w:rsidR="007326E3" w:rsidRPr="007326E3">
        <w:t xml:space="preserve"> </w:t>
      </w:r>
      <w:r w:rsidR="007326E3">
        <w:t xml:space="preserve">Aus diesen Gründen wurde das Python Modul lecture im Rahmen dieser Studienarbeit angefertigt. </w:t>
      </w:r>
    </w:p>
    <w:p w14:paraId="25330D96" w14:textId="4C4EBEA5" w:rsidR="008923DC" w:rsidRDefault="001F1812" w:rsidP="00AF5C50">
      <w:pPr>
        <w:jc w:val="both"/>
        <w:rPr>
          <w:color w:val="00B050"/>
        </w:rPr>
      </w:pPr>
      <w:r>
        <w:t>Ein großes Problem, das sehr früh erkannt wurde, ist, dass</w:t>
      </w:r>
      <w:r w:rsidR="00716CE2">
        <w:t xml:space="preserve"> </w:t>
      </w:r>
      <w:r>
        <w:t>die Mengen in Python nur hashbare Werte</w:t>
      </w:r>
      <w:r w:rsidR="0052055E">
        <w:t xml:space="preserve"> in einer normalen Menge hinterlegt werden dürfen.</w:t>
      </w:r>
      <w:r w:rsidR="00205373">
        <w:t xml:space="preserve"> Somit ist es beispielsweise </w:t>
      </w:r>
      <w:r w:rsidR="007326E3">
        <w:t xml:space="preserve">verboten normale </w:t>
      </w:r>
      <w:r w:rsidR="00205373">
        <w:lastRenderedPageBreak/>
        <w:t xml:space="preserve">Mengen in Mengen zu hinterlegen. Diese </w:t>
      </w:r>
      <w:r w:rsidR="00D31A94">
        <w:t>Strukturen finden</w:t>
      </w:r>
      <w:r w:rsidR="00205373">
        <w:t xml:space="preserve"> in den SetlX </w:t>
      </w:r>
      <w:r w:rsidR="00D31A94">
        <w:t xml:space="preserve">Programmen, die in </w:t>
      </w:r>
      <w:r w:rsidR="00205373">
        <w:t>diverse</w:t>
      </w:r>
      <w:r w:rsidR="00D31A94">
        <w:t>n</w:t>
      </w:r>
      <w:r w:rsidR="00205373">
        <w:t xml:space="preserve"> Vorlesungen</w:t>
      </w:r>
      <w:r w:rsidR="00D31A94">
        <w:t xml:space="preserve"> gezeigt werden,</w:t>
      </w:r>
      <w:r w:rsidR="00205373">
        <w:t xml:space="preserve"> öfter </w:t>
      </w:r>
      <w:r w:rsidR="00D31A94">
        <w:t>Anwendung</w:t>
      </w:r>
      <w:r w:rsidR="00205373">
        <w:t xml:space="preserve">, jedoch gibt es in Python den Fehler, der in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9350AD" w:rsidRPr="009350AD">
        <w:rPr>
          <w:i/>
        </w:rPr>
        <w:t xml:space="preserve">Abbildung </w:t>
      </w:r>
      <w:r w:rsidR="009350AD" w:rsidRPr="009350AD">
        <w:rPr>
          <w:i/>
          <w:noProof/>
        </w:rPr>
        <w:t>1</w:t>
      </w:r>
      <w:r w:rsidR="001B48C3" w:rsidRPr="001B48C3">
        <w:rPr>
          <w:i/>
        </w:rPr>
        <w:fldChar w:fldCharType="end"/>
      </w:r>
      <w:r w:rsidR="001B48C3">
        <w:t xml:space="preserve"> </w:t>
      </w:r>
      <w:r w:rsidR="00205373">
        <w:t>zu sehen ist.</w:t>
      </w:r>
      <w:r w:rsidR="0052055E">
        <w:t xml:space="preserve"> Zwar können anstelle der „normalen“ sets frozensets verwendet werden, allerdings können die Elemente in der Menge nicht geändert </w:t>
      </w:r>
      <w:r w:rsidR="00843F72">
        <w:t>werden,</w:t>
      </w:r>
      <w:r w:rsidR="0052055E">
        <w:t xml:space="preserve"> weil die Mengen, wie der Name es bereits impliziert, eingefroren sind.</w:t>
      </w:r>
      <w:r w:rsidR="00BC4562">
        <w:t xml:space="preserve"> Die Unveränderbarkeit der Mengenelemente ist von Python bewusst gewählt.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Eine weitere</w:t>
      </w:r>
      <w:r w:rsidR="00716CE2">
        <w:t xml:space="preserve"> </w:t>
      </w:r>
      <w:r w:rsidR="00F61951">
        <w:t>Möglichkeit wäre die Verwendung von Listen, anstelle von Mengen. Prinzipiell ist das</w:t>
      </w:r>
      <w:r w:rsidR="00716CE2">
        <w:t xml:space="preserve"> </w:t>
      </w:r>
      <w:r w:rsidR="009644D2">
        <w:t>in einigen Python-Übersetzungen</w:t>
      </w:r>
      <w:r w:rsidR="00072D9B">
        <w:t xml:space="preserve"> der SetlX Programme</w:t>
      </w:r>
      <w:r w:rsidR="009644D2">
        <w:t xml:space="preserve"> möglich und wurde so auch teilweise umgesetzt. Es werden andere Datentypen verwendet um die Informationen zu hinterlegen, meist Listen statt Mengen, da für die Ausführung der SetlX-Programme keine besonderen Eigenschaften der Mengen verwendet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übersetzungen wieder verworfen. E</w:t>
      </w:r>
      <w:r w:rsidR="009644D2">
        <w:t xml:space="preserve">ine wichtige Anforderung, die Erhaltung der Eleganz </w:t>
      </w:r>
      <w:r w:rsidR="00AF5C50">
        <w:t>konnte nicht immer erfüllt werden. Somit war dies keine Lösung, die so für alles verwendet werden kann. Die Funktionen, die implementiert werden mussten waren das Entfernen von Duplikaten aus einer Liste, so wie die Ermittlung der Differenz zweier Listen und die Ermittlung der Potenzmenge (wobei jedoch eigentlich die „Potenzliste“ ermittelt wurde).</w:t>
      </w:r>
    </w:p>
    <w:p w14:paraId="329CECAA" w14:textId="77777777" w:rsidR="00205373" w:rsidRDefault="00205373" w:rsidP="00205373">
      <w:pPr>
        <w:keepNext/>
        <w:jc w:val="both"/>
      </w:pPr>
      <w:r>
        <w:rPr>
          <w:noProof/>
          <w:lang w:eastAsia="de-DE"/>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122202" w:rsidRPr="00C31B37"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82034D"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122202" w:rsidRPr="00205373"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122202" w:rsidRPr="00C31B37" w:rsidRDefault="00122202"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v:textbox>
                <w10:anchorlock/>
              </v:shape>
            </w:pict>
          </mc:Fallback>
        </mc:AlternateContent>
      </w:r>
    </w:p>
    <w:p w14:paraId="492FFFF0" w14:textId="71DFCC2A" w:rsidR="00205373" w:rsidRPr="00205373" w:rsidRDefault="00205373" w:rsidP="00205373">
      <w:pPr>
        <w:pStyle w:val="Beschriftung"/>
        <w:jc w:val="center"/>
        <w:rPr>
          <w:color w:val="auto"/>
        </w:rPr>
      </w:pPr>
      <w:bookmarkStart w:id="6" w:name="_Ref449903376"/>
      <w:bookmarkStart w:id="7" w:name="_Ref447112153"/>
      <w:bookmarkStart w:id="8" w:name="_Toc450551186"/>
      <w:r>
        <w:t xml:space="preserve">Abbildung </w:t>
      </w:r>
      <w:fldSimple w:instr=" SEQ Abbildung \* ARABIC ">
        <w:r w:rsidR="009350AD">
          <w:rPr>
            <w:noProof/>
          </w:rPr>
          <w:t>1</w:t>
        </w:r>
      </w:fldSimple>
      <w:bookmarkEnd w:id="6"/>
      <w:r>
        <w:t>: Fehler bei Mengen in Mengen</w:t>
      </w:r>
      <w:bookmarkEnd w:id="7"/>
      <w:bookmarkEnd w:id="8"/>
    </w:p>
    <w:p w14:paraId="517A6D48" w14:textId="556471B9" w:rsidR="002623AB" w:rsidRPr="002623AB" w:rsidRDefault="00BC4562" w:rsidP="007E5408">
      <w:pPr>
        <w:jc w:val="both"/>
        <w:rPr>
          <w:color w:val="FF0000"/>
        </w:rPr>
      </w:pPr>
      <w:r>
        <w:rPr>
          <w:color w:val="FF0000"/>
        </w:rPr>
        <w:t>//TODO: Effizienz</w:t>
      </w:r>
      <w:r w:rsidR="002623AB" w:rsidRPr="002623AB">
        <w:rPr>
          <w:color w:val="FF0000"/>
        </w:rPr>
        <w:t xml:space="preserve"> von Sets vs Lists</w:t>
      </w:r>
    </w:p>
    <w:p w14:paraId="60BF4DDA" w14:textId="19F26046" w:rsidR="0022201A" w:rsidRDefault="005A6A62" w:rsidP="007E5408">
      <w:pPr>
        <w:jc w:val="both"/>
      </w:pPr>
      <w:r>
        <w:t xml:space="preserve">Allerdings </w:t>
      </w:r>
      <w:r w:rsidR="00CD5577">
        <w:t>sind die Mengen</w:t>
      </w:r>
      <w:r>
        <w:t xml:space="preserve"> nicht der einzige Grund, warum das Modul benötigt wird. Ein in SetlX sehr hilfreiches Konstrukt, namens </w:t>
      </w:r>
      <w:r w:rsidRPr="005A6A62">
        <w:rPr>
          <w:rFonts w:ascii="Courier New" w:hAnsi="Courier New" w:cs="Courier New"/>
        </w:rPr>
        <w:t>match</w:t>
      </w:r>
      <w:r w:rsidR="00716CE2">
        <w:t>, wird</w:t>
      </w:r>
      <w:r>
        <w:t xml:space="preserve"> in Python nicht </w:t>
      </w:r>
      <w:r w:rsidR="00716CE2">
        <w:t>wiedergefunden</w:t>
      </w:r>
      <w:r>
        <w:t>. D</w:t>
      </w:r>
      <w:r w:rsidR="00072D9B">
        <w:t xml:space="preserve">essen Syntax </w:t>
      </w:r>
      <w:r>
        <w:t>ist an das sehr bekannte switch-case-</w:t>
      </w:r>
      <w:r w:rsidR="00072D9B">
        <w:t>Syntax</w:t>
      </w:r>
      <w:r>
        <w:t xml:space="preserve"> angelehnt, welches auch nicht in Python </w:t>
      </w:r>
      <w:r w:rsidR="00AF5C50">
        <w:t xml:space="preserve">enthalten </w:t>
      </w:r>
      <w:r>
        <w:t>ist. 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SetlX-Tutorial wird </w:t>
      </w:r>
      <w:r w:rsidR="004D7F01">
        <w:t>das Matching zur Generierung des Inversen oder das Erstellen einer sortierten Liste aus einer Menge verwendet.</w:t>
      </w:r>
      <w:sdt>
        <w:sdtPr>
          <w:id w:val="-218835100"/>
          <w:citation/>
        </w:sdtPr>
        <w:sdtEndPr/>
        <w:sdtContent>
          <w:r w:rsidR="007749B6">
            <w:fldChar w:fldCharType="begin"/>
          </w:r>
          <w:r w:rsidR="007749B6">
            <w:instrText xml:space="preserve"> CITATION Str15 \l 1031 </w:instrText>
          </w:r>
          <w:r w:rsidR="007749B6">
            <w:fldChar w:fldCharType="separate"/>
          </w:r>
          <w:r w:rsidR="007749B6">
            <w:rPr>
              <w:noProof/>
            </w:rPr>
            <w:t xml:space="preserve"> (Stroetmann &amp; Herrmann, 2015)</w:t>
          </w:r>
          <w:r w:rsidR="007749B6">
            <w:fldChar w:fldCharType="end"/>
          </w:r>
        </w:sdtContent>
      </w:sdt>
    </w:p>
    <w:p w14:paraId="261A9736" w14:textId="35946F69" w:rsidR="002623AB" w:rsidRPr="002623AB" w:rsidRDefault="004D7F01" w:rsidP="007E5408">
      <w:pPr>
        <w:jc w:val="both"/>
      </w:pPr>
      <w:r>
        <w:t>Die interessanteste Anwendung von Matches ist jedoch, wenn Terme verwendet werden. Die „[…]Art von Matchen [in SetlX] ist ähnlich zum Matching das in den Programmiersprachen Prolog und ML gegeben ist.“</w:t>
      </w:r>
      <w:sdt>
        <w:sdtPr>
          <w:id w:val="2057510748"/>
          <w:citation/>
        </w:sdtPr>
        <w:sdtEndPr/>
        <w:sdtContent>
          <w:r w:rsidR="007749B6">
            <w:fldChar w:fldCharType="begin"/>
          </w:r>
          <w:r w:rsidR="007749B6">
            <w:instrText xml:space="preserve"> CITATION Str15 \l 1031 </w:instrText>
          </w:r>
          <w:r w:rsidR="007749B6">
            <w:fldChar w:fldCharType="separate"/>
          </w:r>
          <w:r w:rsidR="007749B6">
            <w:rPr>
              <w:noProof/>
            </w:rPr>
            <w:t xml:space="preserve"> (Stroetmann &amp; Herrmann, 2015)</w:t>
          </w:r>
          <w:r w:rsidR="007749B6">
            <w:fldChar w:fldCharType="end"/>
          </w:r>
        </w:sdtContent>
      </w:sdt>
      <w:r>
        <w:t xml:space="preserve"> Dieses Matching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9" w:name="_Toc450551179"/>
      <w:r>
        <w:t>Sets</w:t>
      </w:r>
      <w:bookmarkEnd w:id="9"/>
    </w:p>
    <w:p w14:paraId="68BCFDE7" w14:textId="09D1AE67"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w:t>
      </w:r>
      <w:r w:rsidR="00F07E22">
        <w:lastRenderedPageBreak/>
        <w:t xml:space="preserve">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 und die beliebige Reihenfolge wird verwendet</w:t>
      </w:r>
      <w:r w:rsidR="00072D9B">
        <w:t>. In SetlX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77777777" w:rsidR="00F07E22" w:rsidRDefault="00F07E22" w:rsidP="00092F02">
      <w:pPr>
        <w:jc w:val="both"/>
      </w:pPr>
      <w:r>
        <w:t>Um die Mengen, wie sie in den SetlX-Programmen verwendet werden, auch in Python verwenden zu können wurden eigene Mengen implementiert, die alle notwendigen Aufgaben erfüllen können.</w:t>
      </w:r>
    </w:p>
    <w:p w14:paraId="76BC9ADE" w14:textId="0397AD41" w:rsidR="0097483C" w:rsidRPr="00092F02" w:rsidRDefault="0097483C" w:rsidP="00092F02">
      <w:pPr>
        <w:jc w:val="both"/>
      </w:pPr>
      <w:r>
        <w:t xml:space="preserve">Als Grundlage für die Mengen werden die </w:t>
      </w:r>
      <w:r w:rsidRPr="0097483C">
        <w:rPr>
          <w:color w:val="FF0000"/>
        </w:rPr>
        <w:t>//TODO: blist</w:t>
      </w:r>
    </w:p>
    <w:p w14:paraId="11C70FE7" w14:textId="77777777" w:rsidR="00092F02" w:rsidRDefault="002623AB" w:rsidP="002623AB">
      <w:pPr>
        <w:pStyle w:val="Listenabsatz"/>
        <w:numPr>
          <w:ilvl w:val="0"/>
          <w:numId w:val="1"/>
        </w:numPr>
      </w:pPr>
      <w:r>
        <w:t>Implementierung erläutern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10" w:name="_Toc450551180"/>
      <w:r>
        <w:t>Matches</w:t>
      </w:r>
      <w:bookmarkEnd w:id="10"/>
    </w:p>
    <w:p w14:paraId="52CF5F3F" w14:textId="3C5EBC08" w:rsidR="004B340D" w:rsidRDefault="0097483C" w:rsidP="0097483C">
      <w:pPr>
        <w:jc w:val="both"/>
      </w:pPr>
      <w:r>
        <w:t xml:space="preserve">Die Implementierung der Match-Strukturen ist in dem lecture-Module unter dem Verzeichnis util in der Datei </w:t>
      </w:r>
      <w:r w:rsidRPr="0097483C">
        <w:rPr>
          <w:i/>
        </w:rPr>
        <w:t>parser.py</w:t>
      </w:r>
      <w:r>
        <w:t xml:space="preserve"> als Klasse mit dem Titel MatchParser zu finden. </w:t>
      </w:r>
      <w:r w:rsidR="004B340D" w:rsidRPr="004B340D">
        <w:t xml:space="preserve">Für </w:t>
      </w:r>
      <w:r w:rsidR="004B340D">
        <w:t xml:space="preserve">diese Klasse ist es wichtig, dass, die auch im Modul util befindlichen Klassen, TokenType und Scanner, so wie die Hilfsfunktion </w:t>
      </w:r>
      <w:r w:rsidR="004B340D" w:rsidRPr="004B340D">
        <w:rPr>
          <w:rFonts w:ascii="Courier New" w:hAnsi="Courier New" w:cs="Courier New"/>
        </w:rPr>
        <w:t>is_number</w:t>
      </w:r>
      <w:r w:rsidR="004B340D">
        <w:t xml:space="preserve"> benötigt werden</w:t>
      </w:r>
      <w:r>
        <w:t xml:space="preserve">. </w:t>
      </w:r>
      <w:r w:rsidR="004B340D">
        <w:t xml:space="preserve">TokenType enthält die IDs für die verschiedenen Token-Arten die auftreten können, Scanner erstellt aus einem String eine Liste von Tokens und </w:t>
      </w:r>
      <w:r w:rsidR="004B340D" w:rsidRPr="004B340D">
        <w:rPr>
          <w:rFonts w:ascii="Courier New" w:hAnsi="Courier New" w:cs="Courier New"/>
        </w:rPr>
        <w:t>is_number</w:t>
      </w:r>
      <w:r w:rsidR="004B340D">
        <w:t xml:space="preserve"> überprüft ob eine Zahl an die Funktion übergeben wurde.</w:t>
      </w:r>
    </w:p>
    <w:p w14:paraId="6CDE4691" w14:textId="7885C614" w:rsidR="0097483C" w:rsidRDefault="0097483C" w:rsidP="0097483C">
      <w:pPr>
        <w:jc w:val="both"/>
      </w:pPr>
      <w:r>
        <w:t>Der Parser erkennt</w:t>
      </w:r>
      <w:r w:rsidR="005A60A1">
        <w:t xml:space="preserve"> gewisse Operatoren, Funktionen und Klammerungen. Die unterstützen Operatoren sind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&amp;&amp;</w:t>
      </w:r>
      <w:r w:rsidR="005A60A1">
        <w:t>“, „</w:t>
      </w:r>
      <w:r w:rsidR="005A60A1" w:rsidRPr="005A60A1">
        <w:rPr>
          <w:rFonts w:ascii="Courier New" w:hAnsi="Courier New" w:cs="Courier New"/>
        </w:rPr>
        <w: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&lt;==&gt;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und „</w:t>
      </w:r>
      <w:r w:rsidR="005A60A1" w:rsidRPr="005A60A1">
        <w:rPr>
          <w:rFonts w:ascii="Courier New" w:hAnsi="Courier New" w:cs="Courier New"/>
        </w:rPr>
        <w:t>!</w:t>
      </w:r>
      <w:r w:rsidR="005A60A1">
        <w:t>“. Die unterstützten Funktionen sind „</w:t>
      </w:r>
      <w:r w:rsidR="005A60A1" w:rsidRPr="005A60A1">
        <w:rPr>
          <w:rFonts w:ascii="Courier New" w:hAnsi="Courier New" w:cs="Courier New"/>
        </w:rPr>
        <w:t>sin</w:t>
      </w:r>
      <w:r w:rsidR="005A60A1">
        <w:t>“, „</w:t>
      </w:r>
      <w:r w:rsidR="005A60A1" w:rsidRPr="005A60A1">
        <w:rPr>
          <w:rFonts w:ascii="Courier New" w:hAnsi="Courier New" w:cs="Courier New"/>
        </w:rPr>
        <w:t>log</w:t>
      </w:r>
      <w:r w:rsidR="005A60A1">
        <w:t>“, „</w:t>
      </w:r>
      <w:r w:rsidR="005A60A1" w:rsidRPr="005A60A1">
        <w:rPr>
          <w:rFonts w:ascii="Courier New" w:hAnsi="Courier New" w:cs="Courier New"/>
        </w:rPr>
        <w:t>exp</w:t>
      </w:r>
      <w:r w:rsidR="005A60A1">
        <w:t>“, „</w:t>
      </w:r>
      <w:r w:rsidR="005A60A1" w:rsidRPr="005A60A1">
        <w:rPr>
          <w:rFonts w:ascii="Courier New" w:hAnsi="Courier New" w:cs="Courier New"/>
        </w:rPr>
        <w:t>cos</w:t>
      </w:r>
      <w:r w:rsidR="005A60A1">
        <w:t>“, „</w:t>
      </w:r>
      <w:r w:rsidR="005A60A1" w:rsidRPr="005A60A1">
        <w:rPr>
          <w:rFonts w:ascii="Courier New" w:hAnsi="Courier New" w:cs="Courier New"/>
        </w:rPr>
        <w:t>tan</w:t>
      </w:r>
      <w:r w:rsidR="005A60A1">
        <w:t>“, „</w:t>
      </w:r>
      <w:r w:rsidR="005A60A1" w:rsidRPr="005A60A1">
        <w:rPr>
          <w:rFonts w:ascii="Courier New" w:hAnsi="Courier New" w:cs="Courier New"/>
        </w:rPr>
        <w:t>asin</w:t>
      </w:r>
      <w:r w:rsidR="005A60A1">
        <w:t>“, „</w:t>
      </w:r>
      <w:r w:rsidR="005A60A1" w:rsidRPr="005A60A1">
        <w:rPr>
          <w:rFonts w:ascii="Courier New" w:hAnsi="Courier New" w:cs="Courier New"/>
        </w:rPr>
        <w:t>acos</w:t>
      </w:r>
      <w:r w:rsidR="005A60A1">
        <w:t>“, „</w:t>
      </w:r>
      <w:r w:rsidR="005A60A1" w:rsidRPr="005A60A1">
        <w:rPr>
          <w:rFonts w:ascii="Courier New" w:hAnsi="Courier New" w:cs="Courier New"/>
        </w:rPr>
        <w:t>atan</w:t>
      </w:r>
      <w:r w:rsidR="005A60A1">
        <w:t>“, „</w:t>
      </w:r>
      <w:r w:rsidR="005A60A1" w:rsidRPr="005A60A1">
        <w:rPr>
          <w:rFonts w:ascii="Courier New" w:hAnsi="Courier New" w:cs="Courier New"/>
        </w:rPr>
        <w:t>sqrt</w:t>
      </w:r>
      <w:r w:rsidR="005A60A1">
        <w:t>“ und „</w:t>
      </w:r>
      <w:r w:rsidR="005A60A1" w:rsidRPr="005A60A1">
        <w:rPr>
          <w:rFonts w:ascii="Courier New" w:hAnsi="Courier New" w:cs="Courier New"/>
        </w:rPr>
        <w:t>ln</w:t>
      </w:r>
      <w:r w:rsidR="005A60A1">
        <w:t>“. Die erkannte Klammerung besteht nur aus der runden öffnenden Klammer „</w:t>
      </w:r>
      <w:r w:rsidR="005A60A1" w:rsidRPr="005A60A1">
        <w:rPr>
          <w:rFonts w:ascii="Courier New" w:hAnsi="Courier New" w:cs="Courier New"/>
        </w:rPr>
        <w:t>(</w:t>
      </w:r>
      <w:r w:rsidR="005A60A1">
        <w:t>“ und der runden schließenden Klammer „</w:t>
      </w:r>
      <w:r w:rsidR="005A60A1" w:rsidRPr="005A60A1">
        <w:rPr>
          <w:rFonts w:ascii="Courier New" w:hAnsi="Courier New" w:cs="Courier New"/>
        </w:rPr>
        <w:t>)</w:t>
      </w:r>
      <w:r w:rsidR="005A60A1">
        <w:t>“.</w:t>
      </w:r>
    </w:p>
    <w:p w14:paraId="7E3FB769" w14:textId="181518A0" w:rsidR="00876EFC" w:rsidRDefault="00876EFC" w:rsidP="0097483C">
      <w:pPr>
        <w:jc w:val="both"/>
      </w:pPr>
      <w:r>
        <w:t xml:space="preserve">Die wichtigste Funktion für den Benutzer ist </w:t>
      </w:r>
      <w:r w:rsidRPr="00876EFC">
        <w:rPr>
          <w:rFonts w:ascii="Courier New" w:hAnsi="Courier New" w:cs="Courier New"/>
        </w:rPr>
        <w:t>match(self, scheme, value)</w:t>
      </w:r>
      <w:r>
        <w:t xml:space="preserve">. Da die Funktion auf einem erzeugten MatchParser ausgeführt wird, sind nur die Variablen </w:t>
      </w:r>
      <w:r w:rsidRPr="00876EFC">
        <w:rPr>
          <w:rFonts w:ascii="Courier New" w:hAnsi="Courier New" w:cs="Courier New"/>
        </w:rPr>
        <w:t>scheme</w:t>
      </w:r>
      <w:r>
        <w:t xml:space="preserve"> und </w:t>
      </w:r>
      <w:r w:rsidRPr="00876EFC">
        <w:rPr>
          <w:rFonts w:ascii="Courier New" w:hAnsi="Courier New" w:cs="Courier New"/>
        </w:rPr>
        <w:t>value</w:t>
      </w:r>
      <w:r>
        <w:t xml:space="preserve"> für den Anwender interessant. Unter </w:t>
      </w:r>
      <w:r w:rsidRPr="00876EFC">
        <w:rPr>
          <w:rFonts w:ascii="Courier New" w:hAnsi="Courier New" w:cs="Courier New"/>
        </w:rPr>
        <w:t>scheme</w:t>
      </w:r>
      <w:r>
        <w:t xml:space="preserve"> wird der zu parsende Ausdruck gegeben und </w:t>
      </w:r>
      <w:r w:rsidRPr="00876EFC">
        <w:rPr>
          <w:rFonts w:ascii="Courier New" w:hAnsi="Courier New" w:cs="Courier New"/>
        </w:rPr>
        <w:t>value</w:t>
      </w:r>
      <w:r>
        <w:t xml:space="preserve"> enthält den Wert nach dem gematched werden soll.</w:t>
      </w:r>
      <w:r w:rsidR="007719DA">
        <w:t xml:space="preserve"> </w:t>
      </w:r>
      <w:r w:rsidR="00DA1767">
        <w:t xml:space="preserve">Wichtig hierbei ist, dass nur nach Strings gematched wird, während Matches in SetlX auch Operatoren und Variablen erkennen. </w:t>
      </w:r>
      <w:r w:rsidR="00DA2F78">
        <w:t>Dieser Unterschied ist bei einem direkten Vergleich im Code sofort erkennbar. Im Nachfolgenden wird ein Match-Konstrukt, das mathematische Funktionen ableiten soll</w:t>
      </w:r>
      <w:r w:rsidR="00E86121">
        <w:t>, in SetlX, mit der neuen Struktur, wie sie in Python entwickelt wurde, verglichen.</w:t>
      </w:r>
    </w:p>
    <w:p w14:paraId="793E34D0" w14:textId="77777777" w:rsidR="00DA2F78" w:rsidRDefault="00DA2F78" w:rsidP="00DA2F78">
      <w:pPr>
        <w:keepNext/>
        <w:jc w:val="both"/>
      </w:pPr>
      <w:r>
        <w:rPr>
          <w:noProof/>
          <w:lang w:eastAsia="de-DE"/>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DA2F78" w:rsidRPr="00C31B37" w:rsidRDefault="00DA2F78"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85B2CC" id="Textfeld 3" o:spid="_x0000_s1029"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" fillcolor="white [3201]" strokeweight=".5pt">
                <v:textbox>
                  <w:txbxContent>
                    <w:p w14:paraId="40847E8D"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DA2F78" w:rsidRP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DA2F78" w:rsidRDefault="00DA2F78"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DA2F78" w:rsidRPr="00C31B37" w:rsidRDefault="00DA2F78"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5A037D1C" w:rsidR="00DA2F78" w:rsidRDefault="00DA2F78" w:rsidP="00DA2F78">
      <w:pPr>
        <w:pStyle w:val="Beschriftung"/>
        <w:jc w:val="center"/>
      </w:pPr>
      <w:bookmarkStart w:id="11" w:name="_Ref450643463"/>
      <w:r>
        <w:t xml:space="preserve">Abbildung </w:t>
      </w:r>
      <w:fldSimple w:instr=" SEQ Abbildung \* ARABIC ">
        <w:r w:rsidR="009350AD">
          <w:rPr>
            <w:noProof/>
          </w:rPr>
          <w:t>2</w:t>
        </w:r>
      </w:fldSimple>
      <w:bookmarkEnd w:id="11"/>
      <w:r>
        <w:t xml:space="preserve">: Ausschnitt aus </w:t>
      </w:r>
      <w:r w:rsidRPr="00DA2F78">
        <w:rPr>
          <w:rFonts w:ascii="Courier New" w:hAnsi="Courier New" w:cs="Courier New"/>
        </w:rPr>
        <w:t>diff()</w:t>
      </w:r>
      <w:r>
        <w:t xml:space="preserve"> (SetlX)</w:t>
      </w:r>
    </w:p>
    <w:p w14:paraId="026FE3A4" w14:textId="77777777" w:rsidR="00E86121" w:rsidRDefault="00E86121" w:rsidP="00E86121">
      <w:pPr>
        <w:keepNext/>
      </w:pPr>
      <w:r>
        <w:rPr>
          <w:noProof/>
          <w:lang w:eastAsia="de-DE"/>
        </w:rPr>
        <w:lastRenderedPageBreak/>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E86121" w:rsidRP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E86121" w:rsidRP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E86121" w:rsidRPr="00C31B37" w:rsidRDefault="00E86121"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BFD2D2" id="Textfeld 15" o:spid="_x0000_s1030"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CB&#10;5XY9UAIAAKsEAAAOAAAAAAAAAAAAAAAAAC4CAABkcnMvZTJvRG9jLnhtbFBLAQItABQABgAIAAAA&#10;IQDC2pFV2gAAAAUBAAAPAAAAAAAAAAAAAAAAAKoEAABkcnMvZG93bnJldi54bWxQSwUGAAAAAAQA&#10;BADzAAAAsQUAAAAA&#10;" fillcolor="white [3201]" strokeweight=".5pt">
                <v:textbox>
                  <w:txbxContent>
                    <w:p w14:paraId="21D6A912"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E86121" w:rsidRP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E86121" w:rsidRP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E86121" w:rsidRP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E86121" w:rsidRDefault="00E86121"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E86121" w:rsidRDefault="00E86121"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E86121" w:rsidRPr="00C31B37" w:rsidRDefault="00E86121"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0E0F9C88" w:rsidR="00DA2F78" w:rsidRDefault="00E86121" w:rsidP="00E86121">
      <w:pPr>
        <w:pStyle w:val="Beschriftung"/>
        <w:jc w:val="center"/>
      </w:pPr>
      <w:bookmarkStart w:id="12" w:name="_Ref450643698"/>
      <w:r>
        <w:t xml:space="preserve">Abbildung </w:t>
      </w:r>
      <w:fldSimple w:instr=" SEQ Abbildung \* ARABIC ">
        <w:r w:rsidR="009350AD">
          <w:rPr>
            <w:noProof/>
          </w:rPr>
          <w:t>3</w:t>
        </w:r>
      </w:fldSimple>
      <w:bookmarkEnd w:id="12"/>
      <w:r>
        <w:t xml:space="preserve">: Ausschnitt aus </w:t>
      </w:r>
      <w:r w:rsidRPr="00E86121">
        <w:rPr>
          <w:rFonts w:ascii="Courier New" w:hAnsi="Courier New" w:cs="Courier New"/>
        </w:rPr>
        <w:t>diff()</w:t>
      </w:r>
      <w:r>
        <w:t xml:space="preserve"> (Python)</w:t>
      </w:r>
    </w:p>
    <w:p w14:paraId="1F384F41" w14:textId="08AD6279" w:rsidR="00E86121" w:rsidRDefault="00E86121" w:rsidP="00C93961">
      <w:pPr>
        <w:jc w:val="both"/>
      </w:pPr>
      <w:r>
        <w:t xml:space="preserve">Was direkt auf den ersten Blick auffällt ist, dass der Code, </w:t>
      </w:r>
      <w:r w:rsidR="00C93961">
        <w:t xml:space="preserve">der </w:t>
      </w:r>
      <w:r>
        <w:t>in SetlX</w:t>
      </w:r>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r w:rsidR="009350AD" w:rsidRPr="009350AD">
        <w:rPr>
          <w:i/>
        </w:rPr>
        <w:t xml:space="preserve">Abbildung </w:t>
      </w:r>
      <w:r w:rsidR="009350AD" w:rsidRPr="009350AD">
        <w:rPr>
          <w:i/>
          <w:noProof/>
        </w:rPr>
        <w:t>2</w:t>
      </w:r>
      <w:r w:rsidR="00C93961" w:rsidRPr="00C93961">
        <w:rPr>
          <w:i/>
        </w:rPr>
        <w:fldChar w:fldCharType="end"/>
      </w:r>
      <w:r w:rsidR="00C93961">
        <w:t xml:space="preserve"> im </w:t>
      </w:r>
      <w:r w:rsidR="00C93961" w:rsidRPr="00C93961">
        <w:rPr>
          <w:rFonts w:cs="Courier New"/>
        </w:rPr>
        <w:t>return</w:t>
      </w:r>
      <w:r w:rsidR="00C93961">
        <w:t xml:space="preserve"> die Ableitregeln</w:t>
      </w:r>
      <w:r w:rsidR="00BF1254">
        <w:t xml:space="preserve">, durch rekursive Aufrufe von </w:t>
      </w:r>
      <w:r w:rsidR="00BF1254" w:rsidRPr="00BF1254">
        <w:rPr>
          <w:rFonts w:ascii="Courier New" w:hAnsi="Courier New" w:cs="Courier New"/>
        </w:rPr>
        <w:t>diff()</w:t>
      </w:r>
      <w:r w:rsidR="00BF1254">
        <w:t>,</w:t>
      </w:r>
      <w:r w:rsidR="00C93961">
        <w:t xml:space="preserve"> zu den mathematischen Funktionen im jeweiligen </w:t>
      </w:r>
      <w:r w:rsidR="00C93961" w:rsidRPr="00C93961">
        <w:rPr>
          <w:rFonts w:cs="Courier New"/>
        </w:rPr>
        <w:t>case</w:t>
      </w:r>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9350AD" w:rsidRPr="009350AD">
        <w:rPr>
          <w:i/>
        </w:rPr>
        <w:t xml:space="preserve">Abbildung </w:t>
      </w:r>
      <w:r w:rsidR="009350AD" w:rsidRPr="009350AD">
        <w:rPr>
          <w:i/>
          <w:noProof/>
        </w:rPr>
        <w:t>3</w:t>
      </w:r>
      <w:r w:rsidR="00C93961" w:rsidRPr="00C93961">
        <w:rPr>
          <w:i/>
        </w:rPr>
        <w:fldChar w:fldCharType="end"/>
      </w:r>
      <w:r w:rsidR="00C93961">
        <w:t xml:space="preserve"> dieselben mathematischen Funktionen als Strings im match.match-Teil zu erkennen, allerdings ist nicht sofort ersichtlich was im return-Statement steht. </w:t>
      </w:r>
      <w:r w:rsidR="00BF1254">
        <w:t xml:space="preserve">Der String, der zurückgegeben wird enthält dieselben Ableitregeln wie sie im SetlX-Code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„diff_“</w:t>
      </w:r>
      <w:r w:rsidR="00272BC0">
        <w:t xml:space="preserve"> werden rekursiv Abgeleitet, wobei dem erneuten </w:t>
      </w:r>
      <w:r w:rsidR="00272BC0" w:rsidRPr="00272BC0">
        <w:rPr>
          <w:rFonts w:ascii="Courier New" w:hAnsi="Courier New" w:cs="Courier New"/>
        </w:rPr>
        <w:t>diff</w:t>
      </w:r>
      <w:r w:rsidR="00272BC0">
        <w:t>-Aufruf die Werte, die im Match für die jeweilige Variable hinterlegt sind und das „x“ weil nach x abgeleitet wird, übergeben werden. Wenn ein Platzhalter kein Präfix besitzt, so werden nur die Werte aus dem Match herausgelesen und eingesetzt.</w:t>
      </w:r>
    </w:p>
    <w:p w14:paraId="4E4543C8" w14:textId="77777777" w:rsidR="00E86121" w:rsidRPr="00DA2F78" w:rsidRDefault="00E86121" w:rsidP="00DA2F78"/>
    <w:p w14:paraId="211A3C28" w14:textId="77777777" w:rsidR="00092F02" w:rsidRDefault="002623AB" w:rsidP="002623AB">
      <w:pPr>
        <w:pStyle w:val="Listenabsatz"/>
        <w:numPr>
          <w:ilvl w:val="0"/>
          <w:numId w:val="1"/>
        </w:numPr>
        <w:jc w:val="both"/>
      </w:pPr>
      <w:r>
        <w:t>Implementierung erläutern</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13" w:name="_Toc450551181"/>
      <w:r>
        <w:t xml:space="preserve">Übersetzung </w:t>
      </w:r>
      <w:r w:rsidR="008923DC">
        <w:t>komplexerer Programme</w:t>
      </w:r>
      <w:bookmarkEnd w:id="13"/>
    </w:p>
    <w:p w14:paraId="6BD9E040" w14:textId="77777777" w:rsidR="00092F02" w:rsidRDefault="00AF5C50" w:rsidP="00AF5C50">
      <w:pPr>
        <w:jc w:val="both"/>
      </w:pPr>
      <w:r>
        <w:t xml:space="preserve">Es wurden zwar einige SetlX-Programme in Python-Skripte übersetzt, allerdings werden in dieser Arbeit hauptsächlich Programme, die die Eleganz der Programmiersprache </w:t>
      </w:r>
      <w:r w:rsidR="00092F02">
        <w:t>SetlX verdeutlichen, genauer betrachtet.</w:t>
      </w:r>
    </w:p>
    <w:p w14:paraId="207CF4C2" w14:textId="59AF0A70" w:rsidR="00092F02" w:rsidRDefault="00092F02" w:rsidP="00AF5C50">
      <w:pPr>
        <w:jc w:val="both"/>
      </w:pPr>
      <w:r>
        <w:t>Wie zuvor beschrieben, ermöglicht SetlX dem Programmierer in einem sehr mathematischen Stil zu programmieren. Somit können Personen, die erste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14" w:name="_Toc450551182"/>
      <w:r>
        <w:lastRenderedPageBreak/>
        <w:t>Schiebepuzzle</w:t>
      </w:r>
      <w:bookmarkEnd w:id="14"/>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SetlX-Programme durchführen. </w:t>
      </w:r>
    </w:p>
    <w:p w14:paraId="4E421DAD" w14:textId="77777777" w:rsidR="002623AB" w:rsidRDefault="00A543D0" w:rsidP="002272B5">
      <w:pPr>
        <w:jc w:val="both"/>
        <w:rPr>
          <w:noProof/>
          <w:lang w:eastAsia="de-DE"/>
        </w:rPr>
      </w:pPr>
      <w:r>
        <w:t>Sowohl das SetlX-Programm,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for-Schleifen in SetlX über Listen von 1-3 iterieren, während in Python dafür eine Range mit den Werten 0-2 verwendet wird. Es wird allerdings die selbe Ausführung erreicht, da Listen-Indizes in SetlX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eastAsia="de-DE"/>
        </w:rPr>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2623AB" w:rsidRPr="002623AB" w:rsidRDefault="002623AB"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8ECF17" id="Textfeld 4" o:spid="_x0000_s1031"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" fillcolor="white [3201]" strokeweight=".5pt">
                <v:textbox>
                  <w:txbxContent>
                    <w:p w14:paraId="20890A97"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2623AB" w:rsidRPr="002623AB" w:rsidRDefault="002623AB"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6C2BD432" w:rsidR="00A543D0" w:rsidRDefault="002623AB" w:rsidP="002623AB">
      <w:pPr>
        <w:pStyle w:val="Beschriftung"/>
        <w:jc w:val="center"/>
      </w:pPr>
      <w:bookmarkStart w:id="15" w:name="_Toc450551187"/>
      <w:r>
        <w:t xml:space="preserve">Abbildung </w:t>
      </w:r>
      <w:fldSimple w:instr=" SEQ Abbildung \* ARABIC ">
        <w:r w:rsidR="009350AD">
          <w:rPr>
            <w:noProof/>
          </w:rPr>
          <w:t>4</w:t>
        </w:r>
      </w:fldSimple>
      <w:r>
        <w:t xml:space="preserve">: </w:t>
      </w:r>
      <w:r w:rsidRPr="002623AB">
        <w:rPr>
          <w:rFonts w:ascii="Courier New" w:hAnsi="Courier New" w:cs="Courier New"/>
        </w:rPr>
        <w:t>findPath</w:t>
      </w:r>
      <w:r>
        <w:t xml:space="preserve"> im Schiebepuzzle</w:t>
      </w:r>
      <w:r w:rsidR="00A50F9D">
        <w:t xml:space="preserve"> (SetlX)</w:t>
      </w:r>
      <w:bookmarkEnd w:id="15"/>
    </w:p>
    <w:p w14:paraId="21E58A94" w14:textId="77777777" w:rsidR="00F679BD" w:rsidRDefault="00F679BD" w:rsidP="00F679BD">
      <w:pPr>
        <w:keepNext/>
        <w:jc w:val="both"/>
      </w:pPr>
      <w:r>
        <w:rPr>
          <w:noProof/>
          <w:lang w:eastAsia="de-DE"/>
        </w:rPr>
        <w:lastRenderedPageBreak/>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80A48" id="Textfeld 5" o:spid="_x0000_s1032"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Df&#10;7EJDUAIAAKkEAAAOAAAAAAAAAAAAAAAAAC4CAABkcnMvZTJvRG9jLnhtbFBLAQItABQABgAIAAAA&#10;IQCoUI452gAAAAUBAAAPAAAAAAAAAAAAAAAAAKoEAABkcnMvZG93bnJldi54bWxQSwUGAAAAAAQA&#10;BADzAAAAsQUAAAAA&#10;" fillcolor="white [3201]" strokeweight=".5pt">
                <v:textbox>
                  <w:txbxContent>
                    <w:p w14:paraId="3A45271B"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14:paraId="7E02155F" w14:textId="6F6B7C65" w:rsidR="005434CD" w:rsidRDefault="00F679BD" w:rsidP="00F679BD">
      <w:pPr>
        <w:pStyle w:val="Beschriftung"/>
        <w:jc w:val="center"/>
      </w:pPr>
      <w:bookmarkStart w:id="16" w:name="_Toc450551188"/>
      <w:r>
        <w:t xml:space="preserve">Abbildung </w:t>
      </w:r>
      <w:fldSimple w:instr=" SEQ Abbildung \* ARABIC ">
        <w:r w:rsidR="009350AD">
          <w:rPr>
            <w:noProof/>
          </w:rPr>
          <w:t>5</w:t>
        </w:r>
      </w:fldSimple>
      <w:r>
        <w:t xml:space="preserve">: </w:t>
      </w:r>
      <w:r w:rsidRPr="00F679BD">
        <w:rPr>
          <w:rFonts w:ascii="Courier New" w:hAnsi="Courier New" w:cs="Courier New"/>
        </w:rPr>
        <w:t>find_path</w:t>
      </w:r>
      <w:r>
        <w:t xml:space="preserve"> im Schiebepuzzle</w:t>
      </w:r>
      <w:r w:rsidR="00A50F9D">
        <w:t xml:space="preserve"> (Python)</w:t>
      </w:r>
      <w:bookmarkEnd w:id="16"/>
    </w:p>
    <w:p w14:paraId="30FAD3E6" w14:textId="5B740C06" w:rsidR="00FA4455" w:rsidRDefault="00265CEE" w:rsidP="002272B5">
      <w:pPr>
        <w:jc w:val="both"/>
      </w:pPr>
      <w:r>
        <w:t xml:space="preserve">Die Funktion, mit der letztendlich auch der Pfad vom Start-Zustand zum Ziel-Zustand ermittelt wird, ist in Python die </w:t>
      </w:r>
      <w:r w:rsidRPr="00265CEE">
        <w:rPr>
          <w:rFonts w:ascii="Courier New" w:hAnsi="Courier New" w:cs="Courier New"/>
        </w:rPr>
        <w:t>find_path</w:t>
      </w:r>
      <w:r>
        <w:t xml:space="preserve"> Methode. </w:t>
      </w:r>
      <w:r w:rsidR="00FA4455">
        <w:t>Die Parameter, die übergeben werden</w:t>
      </w:r>
      <w:r w:rsidR="009A64AC">
        <w:t>,</w:t>
      </w:r>
      <w:r w:rsidR="00FA4455">
        <w:t xml:space="preserve"> sind identisch zu der SetlX-Implementierung</w:t>
      </w:r>
      <w:r w:rsidR="009A64AC">
        <w:t>.</w:t>
      </w:r>
      <w:r w:rsidR="00FA4455">
        <w:t xml:space="preserve"> </w:t>
      </w:r>
      <w:r>
        <w:t>Die am Anfang der Funktion de</w:t>
      </w:r>
      <w:r w:rsidR="00275719">
        <w:t xml:space="preserve">finierten Variablen weichen vom SetlX-Code um eine Variable ab. Die Variablen </w:t>
      </w:r>
      <w:r w:rsidR="00275719" w:rsidRPr="00275719">
        <w:rPr>
          <w:rFonts w:ascii="Courier New" w:hAnsi="Courier New" w:cs="Courier New"/>
        </w:rPr>
        <w:t>paths</w:t>
      </w:r>
      <w:r w:rsidR="00275719">
        <w:t xml:space="preserve"> und </w:t>
      </w:r>
      <w:r w:rsidR="00275719" w:rsidRPr="00275719">
        <w:rPr>
          <w:rFonts w:ascii="Courier New" w:hAnsi="Courier New" w:cs="Courier New"/>
        </w:rPr>
        <w:t>states</w:t>
      </w:r>
      <w:r w:rsidR="00275719">
        <w:t xml:space="preserve"> sind in beiden Versionen zu finden und der Integer </w:t>
      </w:r>
      <w:r w:rsidR="00275719" w:rsidRPr="00275719">
        <w:rPr>
          <w:rFonts w:ascii="Courier New" w:hAnsi="Courier New" w:cs="Courier New"/>
        </w:rPr>
        <w:t>count_iteration</w:t>
      </w:r>
      <w:r w:rsidR="00275719">
        <w:t xml:space="preserve"> ist in SetlX als </w:t>
      </w:r>
      <w:r w:rsidR="00275719" w:rsidRPr="00275719">
        <w:rPr>
          <w:rFonts w:ascii="Courier New" w:hAnsi="Courier New" w:cs="Courier New"/>
        </w:rPr>
        <w:t>count</w:t>
      </w:r>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while-Schleife</w:t>
      </w:r>
      <w:r w:rsidR="001F0196">
        <w:t xml:space="preserve"> </w:t>
      </w:r>
      <w:r w:rsidR="00275719">
        <w:t xml:space="preserve">zwei Integer, während die Vorlage zwei Mengen vergleicht. Abgesehen davon ist der </w:t>
      </w:r>
      <w:r w:rsidR="008021FC">
        <w:t xml:space="preserve">Ablauf sehr ähnlich. Es wird die derzeitige Iteration angegeben, daraufhin die neuen Pfade anhand von </w:t>
      </w:r>
      <w:r w:rsidR="008021FC" w:rsidRPr="008021FC">
        <w:rPr>
          <w:rFonts w:ascii="Courier New" w:hAnsi="Courier New" w:cs="Courier New"/>
        </w:rPr>
        <w:t>next_states</w:t>
      </w:r>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eastAsia="de-DE"/>
        </w:rPr>
        <mc:AlternateContent>
          <mc:Choice Requires="wps">
            <w:drawing>
              <wp:inline distT="0" distB="0" distL="0" distR="0" wp14:anchorId="4F578954" wp14:editId="6C3C3A86">
                <wp:extent cx="5760720" cy="166687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666875"/>
                        </a:xfrm>
                        <a:prstGeom prst="rect">
                          <a:avLst/>
                        </a:prstGeom>
                        <a:solidFill>
                          <a:schemeClr val="lt1"/>
                        </a:solidFill>
                        <a:ln w="6350">
                          <a:solidFill>
                            <a:prstClr val="black"/>
                          </a:solidFill>
                        </a:ln>
                      </wps:spPr>
                      <wps:txbx>
                        <w:txbxContent>
                          <w:p w14:paraId="10A0C4E9"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sidR="0045784B">
                              <w:rPr>
                                <w:rFonts w:ascii="Courier New" w:hAnsi="Courier New" w:cs="Courier New"/>
                                <w:lang w:val="en-US"/>
                              </w:rPr>
                              <w:t>[dx, dy]</w:t>
                            </w:r>
                            <w:r w:rsidRPr="002623AB">
                              <w:rPr>
                                <w:rFonts w:ascii="Courier New" w:hAnsi="Courier New" w:cs="Courier New"/>
                                <w:lang w:val="en-US"/>
                              </w:rPr>
                              <w:t>)</w:t>
                            </w:r>
                          </w:p>
                          <w:p w14:paraId="72C23987"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row + </w:t>
                            </w:r>
                            <w:r w:rsidR="0045784B">
                              <w:rPr>
                                <w:rFonts w:ascii="Courier New" w:hAnsi="Courier New" w:cs="Courier New"/>
                                <w:lang w:val="en-US"/>
                              </w:rPr>
                              <w:t>dx</w:t>
                            </w:r>
                            <w:r w:rsidRPr="002623AB">
                              <w:rPr>
                                <w:rFonts w:ascii="Courier New" w:hAnsi="Courier New" w:cs="Courier New"/>
                                <w:lang w:val="en-US"/>
                              </w:rPr>
                              <w:t xml:space="preserve"> in {1, 2, 3} &amp;&amp; col + </w:t>
                            </w:r>
                            <w:r w:rsidR="0045784B">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578954" id="Textfeld 12" o:spid="_x0000_s1033" type="#_x0000_t202" style="width:453.6pt;height:13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" fillcolor="white [3201]" strokeweight=".5pt">
                <v:textbox>
                  <w:txbxContent>
                    <w:p w14:paraId="10A0C4E9"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sidR="0045784B">
                        <w:rPr>
                          <w:rFonts w:ascii="Courier New" w:hAnsi="Courier New" w:cs="Courier New"/>
                          <w:lang w:val="en-US"/>
                        </w:rPr>
                        <w:t>[dx, dy]</w:t>
                      </w:r>
                      <w:r w:rsidRPr="002623AB">
                        <w:rPr>
                          <w:rFonts w:ascii="Courier New" w:hAnsi="Courier New" w:cs="Courier New"/>
                          <w:lang w:val="en-US"/>
                        </w:rPr>
                        <w:t>)</w:t>
                      </w:r>
                    </w:p>
                    <w:p w14:paraId="72C23987"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 row + </w:t>
                      </w:r>
                      <w:r w:rsidR="0045784B">
                        <w:rPr>
                          <w:rFonts w:ascii="Courier New" w:hAnsi="Courier New" w:cs="Courier New"/>
                          <w:lang w:val="en-US"/>
                        </w:rPr>
                        <w:t>dx</w:t>
                      </w:r>
                      <w:r w:rsidRPr="002623AB">
                        <w:rPr>
                          <w:rFonts w:ascii="Courier New" w:hAnsi="Courier New" w:cs="Courier New"/>
                          <w:lang w:val="en-US"/>
                        </w:rPr>
                        <w:t xml:space="preserve"> in {1, 2, 3} &amp;&amp; col + </w:t>
                      </w:r>
                      <w:r w:rsidR="0045784B">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2623AB" w:rsidRPr="002623AB" w:rsidRDefault="002623AB"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2623AB" w:rsidRPr="00C31B37" w:rsidRDefault="002623AB"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5C9BA748" w:rsidR="002623AB" w:rsidRDefault="00A50F9D" w:rsidP="00A50F9D">
      <w:pPr>
        <w:pStyle w:val="Beschriftung"/>
        <w:jc w:val="center"/>
      </w:pPr>
      <w:bookmarkStart w:id="17" w:name="_Toc450551189"/>
      <w:r>
        <w:t xml:space="preserve">Abbildung </w:t>
      </w:r>
      <w:fldSimple w:instr=" SEQ Abbildung \* ARABIC ">
        <w:r w:rsidR="009350AD">
          <w:rPr>
            <w:noProof/>
          </w:rPr>
          <w:t>6</w:t>
        </w:r>
      </w:fldSimple>
      <w:r>
        <w:t xml:space="preserve">: </w:t>
      </w:r>
      <w:r w:rsidRPr="00A50F9D">
        <w:rPr>
          <w:rFonts w:ascii="Courier New" w:hAnsi="Courier New" w:cs="Courier New"/>
        </w:rPr>
        <w:t>nextStates</w:t>
      </w:r>
      <w:r>
        <w:t xml:space="preserve"> im Schiebepuzzle (SetlX)</w:t>
      </w:r>
      <w:bookmarkEnd w:id="17"/>
    </w:p>
    <w:p w14:paraId="6A127D9C" w14:textId="77777777" w:rsidR="00F679BD" w:rsidRDefault="00F679BD" w:rsidP="00F679BD">
      <w:pPr>
        <w:keepNext/>
        <w:jc w:val="both"/>
      </w:pPr>
      <w:r>
        <w:rPr>
          <w:noProof/>
          <w:lang w:eastAsia="de-DE"/>
        </w:rPr>
        <w:lastRenderedPageBreak/>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9E0CCE" id="Textfeld 7" o:spid="_x0000_s1034"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HIQ7ulECAACpBAAADgAAAAAAAAAAAAAAAAAuAgAAZHJzL2Uyb0RvYy54bWxQSwECLQAUAAYACAAA&#10;ACEAb7hrAtoAAAAFAQAADwAAAAAAAAAAAAAAAACrBAAAZHJzL2Rvd25yZXYueG1sUEsFBgAAAAAE&#10;AAQA8wAAALIFAAAAAA==&#10;" fillcolor="white [3201]" strokeweight=".5pt">
                <v:textbox>
                  <w:txbxContent>
                    <w:p w14:paraId="795791BA"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14:paraId="6269BCC3" w14:textId="30A42752" w:rsidR="00F679BD" w:rsidRDefault="00F679BD" w:rsidP="00F679BD">
      <w:pPr>
        <w:pStyle w:val="Beschriftung"/>
        <w:jc w:val="center"/>
      </w:pPr>
      <w:bookmarkStart w:id="18" w:name="_Toc450551190"/>
      <w:r>
        <w:t xml:space="preserve">Abbildung </w:t>
      </w:r>
      <w:fldSimple w:instr=" SEQ Abbildung \* ARABIC ">
        <w:r w:rsidR="009350AD">
          <w:rPr>
            <w:noProof/>
          </w:rPr>
          <w:t>7</w:t>
        </w:r>
      </w:fldSimple>
      <w:r>
        <w:t xml:space="preserve">: </w:t>
      </w:r>
      <w:r w:rsidRPr="00F679BD">
        <w:rPr>
          <w:rFonts w:ascii="Courier New" w:hAnsi="Courier New" w:cs="Courier New"/>
        </w:rPr>
        <w:t>next_states</w:t>
      </w:r>
      <w:r>
        <w:t xml:space="preserve"> im Schiebepuzzle</w:t>
      </w:r>
      <w:r w:rsidR="00A50F9D">
        <w:t xml:space="preserve"> (Python)</w:t>
      </w:r>
      <w:bookmarkEnd w:id="18"/>
    </w:p>
    <w:p w14:paraId="0D7B5EAF" w14:textId="3CF9D44A" w:rsidR="00FA4455" w:rsidRDefault="00FA4455" w:rsidP="002272B5">
      <w:pPr>
        <w:jc w:val="both"/>
      </w:pPr>
      <w:r>
        <w:t xml:space="preserve">In </w:t>
      </w:r>
      <w:r w:rsidRPr="00FA4455">
        <w:rPr>
          <w:rFonts w:ascii="Courier New" w:hAnsi="Courier New" w:cs="Courier New"/>
        </w:rPr>
        <w:t>find_path</w:t>
      </w:r>
      <w:r>
        <w:t xml:space="preserve"> muss, für die Ermittlung der möglichen Pfade, die Funktion </w:t>
      </w:r>
      <w:r w:rsidRPr="00FA4455">
        <w:rPr>
          <w:rFonts w:ascii="Courier New" w:hAnsi="Courier New" w:cs="Courier New"/>
        </w:rPr>
        <w:t>next_states</w:t>
      </w:r>
      <w:r>
        <w:t xml:space="preserve"> aufgerufen werden. </w:t>
      </w:r>
      <w:r w:rsidR="005A0366">
        <w:t>Diese gibt eine</w:t>
      </w:r>
      <w:r>
        <w:t xml:space="preserve"> Liste zurück, die alle erreichbaren Zustände vom Zustand </w:t>
      </w:r>
      <w:r w:rsidRPr="00FA4455">
        <w:rPr>
          <w:rFonts w:ascii="Courier New" w:hAnsi="Courier New" w:cs="Courier New"/>
        </w:rPr>
        <w:t>state</w:t>
      </w:r>
      <w:r w:rsidR="005A0366">
        <w:t xml:space="preserve">, der als Parameter übergeben wird, </w:t>
      </w:r>
      <w:r>
        <w:t>enthält.</w:t>
      </w:r>
      <w:r w:rsidR="005A0366">
        <w:t xml:space="preserve"> In SetlX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Die Richtungen werden allerdings nicht wie im SetlX-Programm als Menge von Listen, sondern als Liste von Tupeln definiert</w:t>
      </w:r>
      <w:r w:rsidR="001F0196">
        <w:t>, da Tupel in Python, so wie Listen in SetlX, unzipped werden können</w:t>
      </w:r>
      <w:r w:rsidR="005A0366">
        <w:t xml:space="preserve">. </w:t>
      </w:r>
      <w:r w:rsidR="0045784B">
        <w:t xml:space="preserve">Eine Änderung, die an der Vorlage unternommen wurde ist, dass die Bewegung von einer Variable </w:t>
      </w:r>
      <w:r w:rsidR="0045784B" w:rsidRPr="0045784B">
        <w:rPr>
          <w:rFonts w:ascii="Courier New" w:hAnsi="Courier New" w:cs="Courier New"/>
        </w:rPr>
        <w:t>move</w:t>
      </w:r>
      <w:r w:rsidR="0045784B">
        <w:t xml:space="preserve"> auf zwei Variablen </w:t>
      </w:r>
      <w:r w:rsidR="0045784B" w:rsidRPr="0045784B">
        <w:rPr>
          <w:rFonts w:ascii="Courier New" w:hAnsi="Courier New" w:cs="Courier New"/>
        </w:rPr>
        <w:t>dx</w:t>
      </w:r>
      <w:r w:rsidR="0045784B">
        <w:t xml:space="preserve"> und </w:t>
      </w:r>
      <w:r w:rsidR="0045784B" w:rsidRPr="0045784B">
        <w:rPr>
          <w:rFonts w:ascii="Courier New" w:hAnsi="Courier New" w:cs="Courier New"/>
        </w:rPr>
        <w:t>dy</w:t>
      </w:r>
      <w:r w:rsidR="0045784B">
        <w:t xml:space="preserve"> aufgeteilt wurden.</w:t>
      </w:r>
    </w:p>
    <w:p w14:paraId="50EC0AE2" w14:textId="77777777" w:rsidR="00A50F9D" w:rsidRDefault="00A50F9D" w:rsidP="00A50F9D">
      <w:pPr>
        <w:keepNext/>
        <w:jc w:val="both"/>
      </w:pPr>
      <w:r>
        <w:rPr>
          <w:noProof/>
          <w:lang w:eastAsia="de-DE"/>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9EDC3E" id="Textfeld 13" o:spid="_x0000_s1035"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" fillcolor="white [3201]" strokeweight=".5pt">
                <v:textbox>
                  <w:txbxContent>
                    <w:p w14:paraId="19BD6B30"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A50F9D" w:rsidRPr="00A50F9D" w:rsidRDefault="00A50F9D"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75295471" w:rsidR="00A50F9D" w:rsidRDefault="00A50F9D" w:rsidP="00A50F9D">
      <w:pPr>
        <w:pStyle w:val="Beschriftung"/>
        <w:jc w:val="center"/>
      </w:pPr>
      <w:bookmarkStart w:id="19" w:name="_Toc450551191"/>
      <w:r>
        <w:t xml:space="preserve">Abbildung </w:t>
      </w:r>
      <w:fldSimple w:instr=" SEQ Abbildung \* ARABIC ">
        <w:r w:rsidR="009350AD">
          <w:rPr>
            <w:noProof/>
          </w:rPr>
          <w:t>8</w:t>
        </w:r>
      </w:fldSimple>
      <w:r>
        <w:t xml:space="preserve">: </w:t>
      </w:r>
      <w:r w:rsidRPr="00A50F9D">
        <w:rPr>
          <w:rFonts w:ascii="Courier New" w:hAnsi="Courier New" w:cs="Courier New"/>
        </w:rPr>
        <w:t>movDir</w:t>
      </w:r>
      <w:r>
        <w:t xml:space="preserve"> im Schiebepuzzle (SetlX)</w:t>
      </w:r>
      <w:bookmarkEnd w:id="19"/>
    </w:p>
    <w:p w14:paraId="2CF80500" w14:textId="77777777" w:rsidR="00F679BD" w:rsidRDefault="00F679BD" w:rsidP="00F679BD">
      <w:pPr>
        <w:keepNext/>
        <w:jc w:val="both"/>
      </w:pPr>
      <w:r>
        <w:rPr>
          <w:noProof/>
          <w:lang w:eastAsia="de-DE"/>
        </w:rPr>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E8700" id="Textfeld 8" o:spid="_x0000_s1036"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" fillcolor="white [3201]" strokeweight=".5pt">
                <v:textbox>
                  <w:txbxContent>
                    <w:p w14:paraId="2F1A966E"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v:textbox>
                <w10:anchorlock/>
              </v:shape>
            </w:pict>
          </mc:Fallback>
        </mc:AlternateContent>
      </w:r>
    </w:p>
    <w:p w14:paraId="41E49CC1" w14:textId="74A3EDE7" w:rsidR="00F679BD" w:rsidRDefault="00F679BD" w:rsidP="00F679BD">
      <w:pPr>
        <w:pStyle w:val="Beschriftung"/>
        <w:jc w:val="center"/>
      </w:pPr>
      <w:bookmarkStart w:id="20" w:name="_Toc450551192"/>
      <w:r>
        <w:t xml:space="preserve">Abbildung </w:t>
      </w:r>
      <w:fldSimple w:instr=" SEQ Abbildung \* ARABIC ">
        <w:r w:rsidR="009350AD">
          <w:rPr>
            <w:noProof/>
          </w:rPr>
          <w:t>9</w:t>
        </w:r>
      </w:fldSimple>
      <w:r>
        <w:t xml:space="preserve">: </w:t>
      </w:r>
      <w:r w:rsidRPr="00F679BD">
        <w:rPr>
          <w:rFonts w:ascii="Courier New" w:hAnsi="Courier New" w:cs="Courier New"/>
        </w:rPr>
        <w:t>mov_dir</w:t>
      </w:r>
      <w:r>
        <w:t xml:space="preserve"> im Schiebepuzzle</w:t>
      </w:r>
      <w:r w:rsidR="00A50F9D">
        <w:t xml:space="preserve"> (Python)</w:t>
      </w:r>
      <w:bookmarkEnd w:id="20"/>
    </w:p>
    <w:p w14:paraId="7A5E6416" w14:textId="77777777" w:rsidR="005A0366" w:rsidRDefault="005A0366" w:rsidP="002272B5">
      <w:pPr>
        <w:jc w:val="both"/>
      </w:pPr>
      <w:r>
        <w:t xml:space="preserve">Die Methode </w:t>
      </w:r>
      <w:r w:rsidRPr="00D80F6A">
        <w:rPr>
          <w:rFonts w:ascii="Courier New" w:hAnsi="Courier New" w:cs="Courier New"/>
        </w:rPr>
        <w:t>mov_dir</w:t>
      </w:r>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10F84ED1" w:rsidR="0045784B" w:rsidRDefault="0045784B" w:rsidP="002272B5">
      <w:pPr>
        <w:jc w:val="both"/>
      </w:pPr>
      <w:r>
        <w:t xml:space="preserve">Ein erheblicher Unterschied zwischen den beiden Implementierungen ist das initiale Setzen der Variable </w:t>
      </w:r>
      <w:r w:rsidRPr="0045784B">
        <w:rPr>
          <w:rFonts w:ascii="Courier New" w:hAnsi="Courier New" w:cs="Courier New"/>
        </w:rPr>
        <w:t>next_state</w:t>
      </w:r>
      <w:r>
        <w:t xml:space="preserve">. Während in SetlX der Parameter </w:t>
      </w:r>
      <w:r w:rsidRPr="0045784B">
        <w:rPr>
          <w:rFonts w:ascii="Courier New" w:hAnsi="Courier New" w:cs="Courier New"/>
        </w:rPr>
        <w:t>state</w:t>
      </w:r>
      <w:r>
        <w:t xml:space="preserve"> dafür verwendet wird und eine einfache Zuweisung erfolgt, muss in Python die </w:t>
      </w:r>
      <w:r w:rsidRPr="0045784B">
        <w:rPr>
          <w:rFonts w:ascii="Courier New" w:hAnsi="Courier New" w:cs="Courier New"/>
        </w:rPr>
        <w:t>list()</w:t>
      </w:r>
      <w:r>
        <w:t xml:space="preserve"> Funktion auf alle Listen in </w:t>
      </w:r>
      <w:r w:rsidRPr="0045784B">
        <w:rPr>
          <w:rFonts w:ascii="Courier New" w:hAnsi="Courier New" w:cs="Courier New"/>
        </w:rPr>
        <w:t>state</w:t>
      </w:r>
      <w:r>
        <w:t xml:space="preserve"> verwendet werden. Grund dafür ist, dass ansonsten die Referenzen übergeben werden und somit dann die Werte von </w:t>
      </w:r>
      <w:r w:rsidRPr="0045784B">
        <w:rPr>
          <w:rFonts w:ascii="Courier New" w:hAnsi="Courier New" w:cs="Courier New"/>
        </w:rPr>
        <w:t>state</w:t>
      </w:r>
      <w:r>
        <w:t xml:space="preserve"> ebenfalls geändert werden, wenn sie in </w:t>
      </w:r>
      <w:r w:rsidRPr="0045784B">
        <w:rPr>
          <w:rFonts w:ascii="Courier New" w:hAnsi="Courier New" w:cs="Courier New"/>
        </w:rPr>
        <w:t>next_state</w:t>
      </w:r>
      <w:r>
        <w:t xml:space="preserve"> bearbeitet werden. Durch die </w:t>
      </w:r>
      <w:r w:rsidRPr="0045784B">
        <w:rPr>
          <w:rFonts w:ascii="Courier New" w:hAnsi="Courier New" w:cs="Courier New"/>
        </w:rPr>
        <w:t>list()</w:t>
      </w:r>
      <w:r>
        <w:t xml:space="preserve"> Funktion wird eine Kopie erzeugt und somit sind </w:t>
      </w:r>
      <w:r w:rsidRPr="0045784B">
        <w:rPr>
          <w:rFonts w:ascii="Courier New" w:hAnsi="Courier New" w:cs="Courier New"/>
        </w:rPr>
        <w:t>next_state</w:t>
      </w:r>
      <w:r>
        <w:t xml:space="preserve"> und </w:t>
      </w:r>
      <w:r w:rsidRPr="0045784B">
        <w:rPr>
          <w:rFonts w:ascii="Courier New" w:hAnsi="Courier New" w:cs="Courier New"/>
        </w:rPr>
        <w:t>state</w:t>
      </w:r>
      <w:r>
        <w:t xml:space="preserve"> zwei unabhängige Listen.</w:t>
      </w:r>
      <w:r w:rsidR="008C6625">
        <w:t xml:space="preserve"> SetlX erkennt an dieser Stelle intern, ob ein Objekt geändert wurde </w:t>
      </w:r>
      <w:r w:rsidR="008C6625">
        <w:lastRenderedPageBreak/>
        <w:t xml:space="preserve">und erstellt gegebenenfalls eine Kopie. Deshalb wird dieser Aufruf nur in der Python-Version benötigt. </w:t>
      </w:r>
    </w:p>
    <w:p w14:paraId="3C46A3C1" w14:textId="77777777" w:rsidR="00A50F9D" w:rsidRDefault="00A50F9D" w:rsidP="00A50F9D">
      <w:pPr>
        <w:keepNext/>
        <w:jc w:val="both"/>
      </w:pPr>
      <w:r>
        <w:rPr>
          <w:noProof/>
          <w:lang w:eastAsia="de-DE"/>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A50F9D" w:rsidRDefault="00A50F9D"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778179" id="Textfeld 14" o:spid="_x0000_s1037"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ouUA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" fillcolor="white [3201]" strokeweight=".5pt">
                <v:textbox>
                  <w:txbxContent>
                    <w:p w14:paraId="14B347E3" w14:textId="77777777" w:rsidR="00A50F9D" w:rsidRDefault="00A50F9D"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A50F9D" w:rsidRDefault="00A50F9D"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A50F9D" w:rsidRPr="00C31B37" w:rsidRDefault="00A50F9D"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0CF21D88" w:rsidR="00A50F9D" w:rsidRDefault="00A50F9D" w:rsidP="00A50F9D">
      <w:pPr>
        <w:pStyle w:val="Beschriftung"/>
        <w:jc w:val="center"/>
      </w:pPr>
      <w:bookmarkStart w:id="21" w:name="_Toc450551193"/>
      <w:r>
        <w:t xml:space="preserve">Abbildung </w:t>
      </w:r>
      <w:fldSimple w:instr=" SEQ Abbildung \* ARABIC ">
        <w:r w:rsidR="009350AD">
          <w:rPr>
            <w:noProof/>
          </w:rPr>
          <w:t>10</w:t>
        </w:r>
      </w:fldSimple>
      <w:r>
        <w:t xml:space="preserve">: </w:t>
      </w:r>
      <w:r w:rsidRPr="00A50F9D">
        <w:rPr>
          <w:rFonts w:ascii="Courier New" w:hAnsi="Courier New" w:cs="Courier New"/>
        </w:rPr>
        <w:t>findBlank</w:t>
      </w:r>
      <w:r>
        <w:t xml:space="preserve"> im Schiebepuzzle (SetlX)</w:t>
      </w:r>
      <w:bookmarkEnd w:id="21"/>
    </w:p>
    <w:p w14:paraId="43D34987" w14:textId="77777777" w:rsidR="00F679BD" w:rsidRDefault="00F679BD" w:rsidP="00F679BD">
      <w:pPr>
        <w:keepNext/>
        <w:jc w:val="both"/>
      </w:pPr>
      <w:r>
        <w:rPr>
          <w:noProof/>
          <w:lang w:eastAsia="de-DE"/>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A933D6" id="Textfeld 9" o:spid="_x0000_s1038"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" fillcolor="white [3201]" strokeweight=".5pt">
                <v:textbox>
                  <w:txbxContent>
                    <w:p w14:paraId="50803ED7"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122202" w:rsidRPr="00F679BD" w:rsidRDefault="00122202"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122202" w:rsidRPr="00C31B37" w:rsidRDefault="00122202"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14:paraId="1BB89A7C" w14:textId="2A5184FB" w:rsidR="00F679BD" w:rsidRDefault="00F679BD" w:rsidP="00F679BD">
      <w:pPr>
        <w:pStyle w:val="Beschriftung"/>
        <w:jc w:val="center"/>
      </w:pPr>
      <w:bookmarkStart w:id="22" w:name="_Toc450551194"/>
      <w:r>
        <w:t xml:space="preserve">Abbildung </w:t>
      </w:r>
      <w:fldSimple w:instr=" SEQ Abbildung \* ARABIC ">
        <w:r w:rsidR="009350AD">
          <w:rPr>
            <w:noProof/>
          </w:rPr>
          <w:t>11</w:t>
        </w:r>
      </w:fldSimple>
      <w:r>
        <w:t xml:space="preserve">: </w:t>
      </w:r>
      <w:r w:rsidRPr="00F679BD">
        <w:rPr>
          <w:rFonts w:ascii="Courier New" w:hAnsi="Courier New" w:cs="Courier New"/>
        </w:rPr>
        <w:t>find_blank</w:t>
      </w:r>
      <w:r>
        <w:t xml:space="preserve"> im Schiebepuzzle</w:t>
      </w:r>
      <w:bookmarkEnd w:id="22"/>
    </w:p>
    <w:p w14:paraId="140B43BE" w14:textId="4B3C93E8" w:rsidR="00D80F6A" w:rsidRDefault="00D80F6A" w:rsidP="002272B5">
      <w:pPr>
        <w:jc w:val="both"/>
      </w:pPr>
      <w:r>
        <w:t xml:space="preserve">Damit in </w:t>
      </w:r>
      <w:r w:rsidRPr="00D80F6A">
        <w:rPr>
          <w:rFonts w:ascii="Courier New" w:hAnsi="Courier New" w:cs="Courier New"/>
        </w:rPr>
        <w:t>next_states</w:t>
      </w:r>
      <w:r>
        <w:t xml:space="preserve"> eine Zahl „bewegt“ werden kann, muss über </w:t>
      </w:r>
      <w:r w:rsidRPr="00D80F6A">
        <w:rPr>
          <w:rFonts w:ascii="Courier New" w:hAnsi="Courier New" w:cs="Courier New"/>
        </w:rPr>
        <w:t>find_blank</w:t>
      </w:r>
      <w:r>
        <w:t xml:space="preserve"> das freie Feld gefunden werden. In der Vorlage wird in </w:t>
      </w:r>
      <w:r w:rsidRPr="00D80F6A">
        <w:rPr>
          <w:rFonts w:ascii="Courier New" w:hAnsi="Courier New" w:cs="Courier New"/>
        </w:rPr>
        <w:t>findBlank</w:t>
      </w:r>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Zu Vergleichszwecken ist die Funktion, so wie sie in Python geschrieben wurde, auch in SetlX implementiert. In SetlX merkt man keine Unterschiede in der Performance</w:t>
      </w:r>
      <w:r w:rsidR="0045784B">
        <w:t>.</w:t>
      </w:r>
      <w:r w:rsidR="00A50F9D">
        <w:t xml:space="preserve"> </w:t>
      </w:r>
      <w:r w:rsidR="0045784B">
        <w:t>D</w:t>
      </w:r>
      <w:r w:rsidR="00A50F9D">
        <w:t>iese Methode zeigt wie ähnlich der Code in SetlX und Python sein können</w:t>
      </w:r>
      <w:r w:rsidR="0045784B">
        <w:t>.</w:t>
      </w:r>
    </w:p>
    <w:p w14:paraId="0F328873" w14:textId="30E89A9D" w:rsidR="005434CD" w:rsidRDefault="00997806" w:rsidP="002272B5">
      <w:pPr>
        <w:jc w:val="both"/>
      </w:pPr>
      <w:r>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7777777"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SetlX nur die Methode </w:t>
      </w:r>
      <w:r w:rsidRPr="005434CD">
        <w:rPr>
          <w:rFonts w:ascii="Courier New" w:hAnsi="Courier New" w:cs="Courier New"/>
        </w:rPr>
        <w:t>now()</w:t>
      </w:r>
      <w:r>
        <w:t xml:space="preserve"> aufgerufen, während in Python </w:t>
      </w:r>
      <w:r w:rsidRPr="005434CD">
        <w:rPr>
          <w:rFonts w:ascii="Courier New" w:hAnsi="Courier New" w:cs="Courier New"/>
        </w:rPr>
        <w:t>timeit.default_timer()</w:t>
      </w:r>
      <w:r>
        <w:t xml:space="preserve"> aufgerufen wird und sogar ein Import dafür notwendig ist. Andere Abweichungen sind unterschiedliche Datentypen, die in Python gewählt wurden. Diese werden verwendet um die Laufzeit etwas zu verbessern, weil die Implementierung, die für Mengen v</w:t>
      </w:r>
      <w:r w:rsidR="009A64AC">
        <w:t>erwendet werden muss, nicht so e</w:t>
      </w:r>
      <w:r>
        <w:t>ffizient wie die SetlX-Implementierung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Die genaue Zeit, wie lange das Programm für die Berechnung gebraucht hat, wird in der Kommandozeile ausgegeben. Somit wird den Studenten klar, dass selbst der Rechner diese Berechnungen nicht sofort liefern kann. Um einen Vergleich der Performance von SetlX zu Python zu 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lastRenderedPageBreak/>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2B43A2D3" w:rsidR="00E91D45" w:rsidRDefault="00E91D45" w:rsidP="00E91D45">
      <w:pPr>
        <w:jc w:val="both"/>
      </w:pPr>
      <w:r>
        <w:t xml:space="preserve">Das SetlX-Programm lief in 17,4 Sekunden, während das Python-Skript 46,6 Sekunden für die Berechnung benötigte. Auffällig ist, dass in SetlX die Ausführung über doppelt so schnell wie bei der Python-Implementierung ist. Grund hierfür ist, dass die virtuelle Maschine, in der Java ausgeführt wird, etwas effizienter als die virtuelle Maschine von Python ist. </w:t>
      </w:r>
      <w:r w:rsidR="001C20E9">
        <w:t xml:space="preserve">Da </w:t>
      </w:r>
      <w:r>
        <w:t xml:space="preserve">SetlX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6F7272">
        <w:t xml:space="preserve"> ist unter (</w:t>
      </w:r>
      <w:hyperlink r:id="rId10" w:history="1">
        <w:r w:rsidR="006F7272" w:rsidRPr="00D017FB">
          <w:rPr>
            <w:rStyle w:val="Hyperlink"/>
          </w:rPr>
          <w:t>https://benchmarksgame.alioth.debian.org/u64q/python.html</w:t>
        </w:r>
      </w:hyperlink>
      <w:r w:rsidR="006F7272">
        <w:t xml:space="preserve">) zu sehen. Python schneidet in fast allen Tests deutlich schlechter ab als Java. </w:t>
      </w:r>
      <w:r>
        <w:t>Eine unterschiedliche Implementierung der für diese Arbeit entwickelten Mengen und der Mengen, die in SetlX verwendet werden, kann nicht die Ursache für diese Abweichungen in der Performanz sein. Die Sets des Python-Moduls „lecture“ wurden basierend auf die Implementierung, wie die in SetlX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23" w:name="_Toc450551183"/>
      <w:r>
        <w:t>Watson</w:t>
      </w:r>
      <w:bookmarkEnd w:id="23"/>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68EEF01E" w:rsidR="00AF5C50" w:rsidRDefault="00364DB4" w:rsidP="00364DB4">
      <w:pPr>
        <w:jc w:val="both"/>
      </w:pPr>
      <w:r>
        <w:t xml:space="preserve">Die Aufgabe Watson soll anhand von gegebenen </w:t>
      </w:r>
      <w:r w:rsidR="00B831EA">
        <w:t xml:space="preserve">Tatsachen einen Mordfall lösen. </w:t>
      </w:r>
    </w:p>
    <w:p w14:paraId="4C54A805" w14:textId="77777777" w:rsidR="00B831EA" w:rsidRDefault="00B831EA" w:rsidP="00B831EA">
      <w:pPr>
        <w:keepNext/>
        <w:jc w:val="both"/>
      </w:pPr>
      <w:r>
        <w:rPr>
          <w:noProof/>
          <w:lang w:eastAsia="de-DE"/>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B831EA" w:rsidRPr="00B831EA" w:rsidRDefault="00B831EA"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B831EA" w:rsidRPr="00B831EA" w:rsidRDefault="00B831EA"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B831EA" w:rsidRPr="00C31B37" w:rsidRDefault="00B831EA"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D10B48" id="Textfeld 16" o:spid="_x0000_s1039"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q5cd&#10;lk8CAACrBAAADgAAAAAAAAAAAAAAAAAuAgAAZHJzL2Uyb0RvYy54bWxQSwECLQAUAAYACAAAACEA&#10;P5FlGtkAAAAEAQAADwAAAAAAAAAAAAAAAACpBAAAZHJzL2Rvd25yZXYueG1sUEsFBgAAAAAEAAQA&#10;8wAAAK8FAAAAAA==&#10;" fillcolor="white [3201]" strokeweight=".5pt">
                <v:textbox>
                  <w:txbxContent>
                    <w:p w14:paraId="72639C75" w14:textId="77777777" w:rsidR="00B831EA" w:rsidRPr="00B831EA" w:rsidRDefault="00B831EA"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B831EA" w:rsidRPr="00B831EA" w:rsidRDefault="00B831EA"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B831EA" w:rsidRPr="00C31B37" w:rsidRDefault="00B831EA"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719F134D" w:rsidR="00B831EA" w:rsidRDefault="00B831EA" w:rsidP="00B831EA">
      <w:pPr>
        <w:pStyle w:val="Beschriftung"/>
        <w:jc w:val="center"/>
      </w:pPr>
      <w:r>
        <w:t xml:space="preserve">Abbildung </w:t>
      </w:r>
      <w:r w:rsidR="00D0602A">
        <w:fldChar w:fldCharType="begin"/>
      </w:r>
      <w:r w:rsidR="00D0602A">
        <w:instrText xml:space="preserve"> SEQ Abbildung \* ARABIC </w:instrText>
      </w:r>
      <w:r w:rsidR="00D0602A">
        <w:fldChar w:fldCharType="separate"/>
      </w:r>
      <w:r w:rsidR="009350AD">
        <w:rPr>
          <w:noProof/>
        </w:rPr>
        <w:t>12</w:t>
      </w:r>
      <w:r w:rsidR="00D0602A">
        <w:rPr>
          <w:noProof/>
        </w:rPr>
        <w:fldChar w:fldCharType="end"/>
      </w:r>
      <w:r>
        <w:t xml:space="preserve">: </w:t>
      </w:r>
      <w:r w:rsidRPr="00B831EA">
        <w:rPr>
          <w:rFonts w:ascii="Courier New" w:hAnsi="Courier New" w:cs="Courier New"/>
        </w:rPr>
        <w:t>createValuation</w:t>
      </w:r>
      <w:r>
        <w:t xml:space="preserve"> in Watson (SetlX)</w:t>
      </w:r>
    </w:p>
    <w:p w14:paraId="05DCA7BA" w14:textId="77777777" w:rsidR="005D062B" w:rsidRDefault="00B831EA" w:rsidP="005D062B">
      <w:pPr>
        <w:keepNext/>
        <w:jc w:val="both"/>
      </w:pPr>
      <w:r>
        <w:rPr>
          <w:noProof/>
          <w:lang w:eastAsia="de-DE"/>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5D062B" w:rsidRPr="005D062B" w:rsidRDefault="005D062B"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B831EA" w:rsidRPr="00C31B37" w:rsidRDefault="005D062B"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20F73" id="Textfeld 17" o:spid="_x0000_s1040"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" fillcolor="white [3201]" strokeweight=".5pt">
                <v:textbox>
                  <w:txbxContent>
                    <w:p w14:paraId="5983EFA1" w14:textId="77777777" w:rsidR="005D062B" w:rsidRPr="005D062B" w:rsidRDefault="005D062B"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B831EA" w:rsidRPr="00C31B37" w:rsidRDefault="005D062B"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v:textbox>
                <w10:anchorlock/>
              </v:shape>
            </w:pict>
          </mc:Fallback>
        </mc:AlternateContent>
      </w:r>
    </w:p>
    <w:p w14:paraId="0060D1F3" w14:textId="65B57546" w:rsidR="00B831EA" w:rsidRPr="005D062B" w:rsidRDefault="005D062B" w:rsidP="005D062B">
      <w:pPr>
        <w:pStyle w:val="Beschriftung"/>
        <w:jc w:val="center"/>
        <w:rPr>
          <w:lang w:val="en-US"/>
        </w:rPr>
      </w:pPr>
      <w:r w:rsidRPr="005D062B">
        <w:rPr>
          <w:lang w:val="en-US"/>
        </w:rPr>
        <w:t xml:space="preserve">Abbildung </w:t>
      </w:r>
      <w:r>
        <w:fldChar w:fldCharType="begin"/>
      </w:r>
      <w:r w:rsidRPr="005D062B">
        <w:rPr>
          <w:lang w:val="en-US"/>
        </w:rPr>
        <w:instrText xml:space="preserve"> SEQ Abbildung \* ARABIC </w:instrText>
      </w:r>
      <w:r>
        <w:fldChar w:fldCharType="separate"/>
      </w:r>
      <w:r w:rsidR="009350AD">
        <w:rPr>
          <w:noProof/>
          <w:lang w:val="en-US"/>
        </w:rPr>
        <w:t>13</w:t>
      </w:r>
      <w:r>
        <w:fldChar w:fldCharType="end"/>
      </w:r>
      <w:r w:rsidRPr="005D062B">
        <w:rPr>
          <w:lang w:val="en-US"/>
        </w:rPr>
        <w:t xml:space="preserve">: </w:t>
      </w:r>
      <w:r w:rsidRPr="005D062B">
        <w:rPr>
          <w:rFonts w:ascii="Courier New" w:hAnsi="Courier New" w:cs="Courier New"/>
          <w:lang w:val="en-US"/>
        </w:rPr>
        <w:t>create_valuation</w:t>
      </w:r>
      <w:r w:rsidRPr="005D062B">
        <w:rPr>
          <w:lang w:val="en-US"/>
        </w:rPr>
        <w:t xml:space="preserve"> in Watson (Python)</w:t>
      </w:r>
    </w:p>
    <w:p w14:paraId="4859A0D3" w14:textId="1BD38066" w:rsidR="005D062B" w:rsidRPr="005D062B" w:rsidRDefault="005D062B" w:rsidP="00364DB4">
      <w:pPr>
        <w:jc w:val="both"/>
      </w:pPr>
      <w:r w:rsidRPr="005D062B">
        <w:t xml:space="preserve">Die Methode </w:t>
      </w:r>
      <w:r w:rsidRPr="005D062B">
        <w:rPr>
          <w:rFonts w:ascii="Courier New" w:hAnsi="Courier New" w:cs="Courier New"/>
        </w:rPr>
        <w:t>createValuation</w:t>
      </w:r>
      <w:r w:rsidRPr="005D062B">
        <w:t xml:space="preserve"> gibt eine Menge </w:t>
      </w:r>
      <w:r>
        <w:t xml:space="preserve">mit Tupel,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 In </w:t>
      </w:r>
      <w:r w:rsidRPr="00460167">
        <w:rPr>
          <w:rFonts w:ascii="Courier New" w:hAnsi="Courier New" w:cs="Courier New"/>
        </w:rPr>
        <w:t>create_valuation</w:t>
      </w:r>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Dictionary möglich, jedoch unterstützen die im </w:t>
      </w:r>
      <w:r w:rsidRPr="00460167">
        <w:rPr>
          <w:rFonts w:ascii="Courier New" w:hAnsi="Courier New" w:cs="Courier New"/>
        </w:rPr>
        <w:t>lecture</w:t>
      </w:r>
      <w:r>
        <w:t xml:space="preserve">-Modul implementierten Sets </w:t>
      </w:r>
      <w:r w:rsidR="00460167">
        <w:t xml:space="preserve">die Sortierung von Dictionaries nicht. Das heißt dass keine Dictionaries in Sets möglich sind. Die Struktur, Paare (zweistellige Tupel) in Listen zu hinterlegen, können allerdings über den </w:t>
      </w:r>
      <w:r w:rsidR="00460167" w:rsidRPr="00460167">
        <w:rPr>
          <w:rFonts w:ascii="Courier New" w:hAnsi="Courier New" w:cs="Courier New"/>
        </w:rPr>
        <w:t>dict()</w:t>
      </w:r>
      <w:r w:rsidR="00460167">
        <w:t>-Befehl in ein Dictionary konvertiert werden. Somit wird die Liste zum Abspeichern in einem Set verwendet und sobald die Valuation wieder ausgelesen wird, wird diese als Dictionary weiter verwendet.</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24" w:name="_Toc450551184"/>
      <w:r>
        <w:lastRenderedPageBreak/>
        <w:t>Wolf Ziege Kohl</w:t>
      </w:r>
      <w:bookmarkEnd w:id="24"/>
    </w:p>
    <w:p w14:paraId="49B40BD5" w14:textId="684519B1"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p>
    <w:p w14:paraId="3DF7876C" w14:textId="77777777" w:rsidR="008D41C1" w:rsidRDefault="008D41C1" w:rsidP="008D41C1">
      <w:pPr>
        <w:jc w:val="both"/>
      </w:pPr>
    </w:p>
    <w:p w14:paraId="1B36B695" w14:textId="77777777" w:rsidR="00AF5C50" w:rsidRPr="00AF5C50" w:rsidRDefault="00AF5C50" w:rsidP="00AF5C50"/>
    <w:p w14:paraId="1D07418E" w14:textId="77777777" w:rsidR="008923DC" w:rsidRPr="008923DC" w:rsidRDefault="008923DC" w:rsidP="008923DC">
      <w:pPr>
        <w:pStyle w:val="berschrift3"/>
        <w:numPr>
          <w:ilvl w:val="2"/>
          <w:numId w:val="2"/>
        </w:numPr>
      </w:pPr>
      <w:bookmarkStart w:id="25" w:name="_Toc450551185"/>
      <w:r>
        <w:t>8 Damen Problem</w:t>
      </w:r>
      <w:bookmarkEnd w:id="25"/>
    </w:p>
    <w:sectPr w:rsidR="008923DC" w:rsidRPr="008923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FEED0C" w14:textId="77777777" w:rsidR="00D0602A" w:rsidRDefault="00D0602A" w:rsidP="004D7F01">
      <w:pPr>
        <w:spacing w:after="0" w:line="240" w:lineRule="auto"/>
      </w:pPr>
      <w:r>
        <w:separator/>
      </w:r>
    </w:p>
  </w:endnote>
  <w:endnote w:type="continuationSeparator" w:id="0">
    <w:p w14:paraId="73963469" w14:textId="77777777" w:rsidR="00D0602A" w:rsidRDefault="00D0602A"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FC75A" w14:textId="77777777" w:rsidR="00D0602A" w:rsidRDefault="00D0602A" w:rsidP="004D7F01">
      <w:pPr>
        <w:spacing w:after="0" w:line="240" w:lineRule="auto"/>
      </w:pPr>
      <w:r>
        <w:separator/>
      </w:r>
    </w:p>
  </w:footnote>
  <w:footnote w:type="continuationSeparator" w:id="0">
    <w:p w14:paraId="6EA82C8A" w14:textId="77777777" w:rsidR="00D0602A" w:rsidRDefault="00D0602A" w:rsidP="004D7F01">
      <w:pPr>
        <w:spacing w:after="0" w:line="240" w:lineRule="auto"/>
      </w:pPr>
      <w:r>
        <w:continuationSeparator/>
      </w:r>
    </w:p>
  </w:footnote>
  <w:footnote w:id="1">
    <w:p w14:paraId="21CAC53B" w14:textId="06526E7F" w:rsidR="00D96DFD" w:rsidRPr="00D96DFD" w:rsidRDefault="00D96DFD">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2">
    <w:p w14:paraId="40414684" w14:textId="060CCC28" w:rsidR="00D96DFD" w:rsidRPr="00D96DFD" w:rsidRDefault="00D96DFD">
      <w:pPr>
        <w:pStyle w:val="Funotentext"/>
        <w:rPr>
          <w:lang w:val="en-US"/>
        </w:rPr>
      </w:pPr>
      <w:r>
        <w:rPr>
          <w:rStyle w:val="Funotenzeichen"/>
        </w:rPr>
        <w:footnoteRef/>
      </w:r>
      <w:r w:rsidRPr="00D96DFD">
        <w:rPr>
          <w:lang w:val="en-US"/>
        </w:rPr>
        <w:t xml:space="preserve"> </w:t>
      </w:r>
      <w:hyperlink r:id="rId2" w:history="1">
        <w:r w:rsidRPr="00C95D5F">
          <w:rPr>
            <w:rStyle w:val="Hyperlink"/>
            <w:lang w:val="en-US"/>
          </w:rPr>
          <w:t>http://www.codingdojo.com/blog/9-most-in-demand-programming-languages-of-2016/</w:t>
        </w:r>
      </w:hyperlink>
      <w:r>
        <w:rPr>
          <w:lang w:val="en-US"/>
        </w:rPr>
        <w:t xml:space="preserve"> </w:t>
      </w:r>
    </w:p>
  </w:footnote>
  <w:footnote w:id="3">
    <w:p w14:paraId="79AA98DB" w14:textId="7CE22C2E" w:rsidR="00D07398" w:rsidRPr="00D07398" w:rsidRDefault="00D07398">
      <w:pPr>
        <w:pStyle w:val="Funotentext"/>
        <w:rPr>
          <w:lang w:val="en-US"/>
        </w:rPr>
      </w:pPr>
      <w:r>
        <w:rPr>
          <w:rStyle w:val="Funotenzeichen"/>
        </w:rPr>
        <w:footnoteRef/>
      </w:r>
      <w:r w:rsidRPr="00D07398">
        <w:rPr>
          <w:lang w:val="en-US"/>
        </w:rPr>
        <w:t xml:space="preserve"> Stand 09.05.2016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01A"/>
    <w:rsid w:val="00007CCE"/>
    <w:rsid w:val="0005668C"/>
    <w:rsid w:val="00072D9B"/>
    <w:rsid w:val="000733AF"/>
    <w:rsid w:val="00087B30"/>
    <w:rsid w:val="00091373"/>
    <w:rsid w:val="00092F02"/>
    <w:rsid w:val="000D724A"/>
    <w:rsid w:val="00122202"/>
    <w:rsid w:val="00130CB3"/>
    <w:rsid w:val="0016093A"/>
    <w:rsid w:val="001820A4"/>
    <w:rsid w:val="001B48C3"/>
    <w:rsid w:val="001B7B92"/>
    <w:rsid w:val="001C20E9"/>
    <w:rsid w:val="001F0196"/>
    <w:rsid w:val="001F1812"/>
    <w:rsid w:val="00205373"/>
    <w:rsid w:val="0022201A"/>
    <w:rsid w:val="002272B5"/>
    <w:rsid w:val="0023650E"/>
    <w:rsid w:val="00252CCE"/>
    <w:rsid w:val="002623AB"/>
    <w:rsid w:val="00265CEE"/>
    <w:rsid w:val="00272BC0"/>
    <w:rsid w:val="00275719"/>
    <w:rsid w:val="00276647"/>
    <w:rsid w:val="00284934"/>
    <w:rsid w:val="002F23F3"/>
    <w:rsid w:val="002F5B8B"/>
    <w:rsid w:val="0034476F"/>
    <w:rsid w:val="00364DB4"/>
    <w:rsid w:val="00380979"/>
    <w:rsid w:val="003F3E80"/>
    <w:rsid w:val="00456249"/>
    <w:rsid w:val="0045784B"/>
    <w:rsid w:val="00460167"/>
    <w:rsid w:val="004A50E8"/>
    <w:rsid w:val="004B340D"/>
    <w:rsid w:val="004B4BD7"/>
    <w:rsid w:val="004D7F01"/>
    <w:rsid w:val="0050517C"/>
    <w:rsid w:val="0052055E"/>
    <w:rsid w:val="005434CD"/>
    <w:rsid w:val="00543D6E"/>
    <w:rsid w:val="005A0366"/>
    <w:rsid w:val="005A60A1"/>
    <w:rsid w:val="005A6A62"/>
    <w:rsid w:val="005D062B"/>
    <w:rsid w:val="006169BA"/>
    <w:rsid w:val="00664FC9"/>
    <w:rsid w:val="0067404E"/>
    <w:rsid w:val="0069505C"/>
    <w:rsid w:val="00695E05"/>
    <w:rsid w:val="006A2898"/>
    <w:rsid w:val="006C2F9F"/>
    <w:rsid w:val="006C4A9E"/>
    <w:rsid w:val="006F7272"/>
    <w:rsid w:val="00716CE2"/>
    <w:rsid w:val="00731C29"/>
    <w:rsid w:val="007326E3"/>
    <w:rsid w:val="007719DA"/>
    <w:rsid w:val="007749B6"/>
    <w:rsid w:val="007C19AA"/>
    <w:rsid w:val="007E5408"/>
    <w:rsid w:val="008021FC"/>
    <w:rsid w:val="00843F72"/>
    <w:rsid w:val="00865DCE"/>
    <w:rsid w:val="00870A39"/>
    <w:rsid w:val="00876EFC"/>
    <w:rsid w:val="008923DC"/>
    <w:rsid w:val="008C6625"/>
    <w:rsid w:val="008D41C1"/>
    <w:rsid w:val="00905369"/>
    <w:rsid w:val="00927BFC"/>
    <w:rsid w:val="009350AD"/>
    <w:rsid w:val="00940CED"/>
    <w:rsid w:val="00952190"/>
    <w:rsid w:val="009644D2"/>
    <w:rsid w:val="00971502"/>
    <w:rsid w:val="0097483C"/>
    <w:rsid w:val="00997806"/>
    <w:rsid w:val="009A64AC"/>
    <w:rsid w:val="00A33577"/>
    <w:rsid w:val="00A50F9D"/>
    <w:rsid w:val="00A543D0"/>
    <w:rsid w:val="00AB778C"/>
    <w:rsid w:val="00AF5C50"/>
    <w:rsid w:val="00B34F1C"/>
    <w:rsid w:val="00B831EA"/>
    <w:rsid w:val="00BC4562"/>
    <w:rsid w:val="00BF1254"/>
    <w:rsid w:val="00C0792E"/>
    <w:rsid w:val="00C31B37"/>
    <w:rsid w:val="00C3574E"/>
    <w:rsid w:val="00C43832"/>
    <w:rsid w:val="00C5000A"/>
    <w:rsid w:val="00C67F01"/>
    <w:rsid w:val="00C80420"/>
    <w:rsid w:val="00C820D4"/>
    <w:rsid w:val="00C93961"/>
    <w:rsid w:val="00CB5A1D"/>
    <w:rsid w:val="00CD5577"/>
    <w:rsid w:val="00D0602A"/>
    <w:rsid w:val="00D07398"/>
    <w:rsid w:val="00D31A94"/>
    <w:rsid w:val="00D80F6A"/>
    <w:rsid w:val="00D96DFD"/>
    <w:rsid w:val="00DA1767"/>
    <w:rsid w:val="00DA2F78"/>
    <w:rsid w:val="00DA62F9"/>
    <w:rsid w:val="00DB1619"/>
    <w:rsid w:val="00DD5FB0"/>
    <w:rsid w:val="00E304C8"/>
    <w:rsid w:val="00E475CB"/>
    <w:rsid w:val="00E55467"/>
    <w:rsid w:val="00E86121"/>
    <w:rsid w:val="00E91014"/>
    <w:rsid w:val="00E91D45"/>
    <w:rsid w:val="00EB425C"/>
    <w:rsid w:val="00EC229E"/>
    <w:rsid w:val="00EF7D2D"/>
    <w:rsid w:val="00F07E22"/>
    <w:rsid w:val="00F61951"/>
    <w:rsid w:val="00F679BD"/>
    <w:rsid w:val="00FA3325"/>
    <w:rsid w:val="00FA4455"/>
    <w:rsid w:val="00FB6A0E"/>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15:docId w15:val="{B20A71B5-2940-4CDA-A5BE-BCBBF2BB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nchmarksgame.alioth.debian.org/u64q/python.html" TargetMode="Externa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www.codingdojo.com/blog/9-most-in-demand-programming-languages-of-2016/" TargetMode="External"/><Relationship Id="rId1" Type="http://schemas.openxmlformats.org/officeDocument/2006/relationships/hyperlink" Target="http://www.tiobe.com/tiobe_inde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B97C55FE-B472-4BBB-AA16-4E70A591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3543</Words>
  <Characters>22328</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Palackal</dc:creator>
  <cp:keywords/>
  <dc:description/>
  <cp:lastModifiedBy>Joseph Palackal</cp:lastModifiedBy>
  <cp:revision>40</cp:revision>
  <cp:lastPrinted>2016-05-14T08:51:00Z</cp:lastPrinted>
  <dcterms:created xsi:type="dcterms:W3CDTF">2016-03-20T18:39:00Z</dcterms:created>
  <dcterms:modified xsi:type="dcterms:W3CDTF">2016-05-14T08:51:00Z</dcterms:modified>
</cp:coreProperties>
</file>